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080"/>
      </w:tblGrid>
      <w:tr w:rsidR="0052194B" w:rsidRPr="00187103" w14:paraId="7624647B" w14:textId="77777777" w:rsidTr="005C474F">
        <w:trPr>
          <w:trHeight w:val="357"/>
          <w:jc w:val="center"/>
        </w:trPr>
        <w:tc>
          <w:tcPr>
            <w:tcW w:w="808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7CBF28A" w14:textId="77777777" w:rsidR="0052194B" w:rsidRPr="00187103" w:rsidRDefault="0052194B" w:rsidP="005C474F">
            <w:pPr>
              <w:spacing w:afterLines="20" w:after="80"/>
              <w:rPr>
                <w:sz w:val="21"/>
                <w:szCs w:val="21"/>
              </w:rPr>
            </w:pPr>
            <w:r w:rsidRPr="00187103">
              <w:rPr>
                <w:sz w:val="21"/>
                <w:szCs w:val="21"/>
              </w:rPr>
              <w:t>Segment 2: OC scheme</w:t>
            </w:r>
          </w:p>
        </w:tc>
      </w:tr>
      <w:tr w:rsidR="0052194B" w:rsidRPr="00187103" w14:paraId="21441A23" w14:textId="77777777" w:rsidTr="005C474F">
        <w:trPr>
          <w:trHeight w:val="538"/>
          <w:jc w:val="center"/>
        </w:trPr>
        <w:tc>
          <w:tcPr>
            <w:tcW w:w="808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D2FC668" w14:textId="77777777" w:rsidR="0052194B" w:rsidRPr="00187103" w:rsidRDefault="0052194B" w:rsidP="005C474F">
            <w:pPr>
              <w:spacing w:afterLines="20" w:after="80"/>
              <w:rPr>
                <w:sz w:val="21"/>
                <w:szCs w:val="21"/>
              </w:rPr>
            </w:pPr>
            <w:r w:rsidRPr="00187103">
              <w:rPr>
                <w:b/>
                <w:sz w:val="21"/>
                <w:szCs w:val="21"/>
              </w:rPr>
              <w:t>Input:</w:t>
            </w:r>
            <w:r w:rsidRPr="00187103">
              <w:rPr>
                <w:sz w:val="21"/>
                <w:szCs w:val="21"/>
              </w:rPr>
              <w:t xml:space="preserve"> Density vector </w:t>
            </w:r>
            <w:r w:rsidRPr="00187103">
              <w:rPr>
                <w:b/>
                <w:i/>
                <w:sz w:val="21"/>
                <w:szCs w:val="21"/>
              </w:rPr>
              <w:t>x</w:t>
            </w:r>
            <w:r w:rsidRPr="00187103">
              <w:rPr>
                <w:sz w:val="21"/>
                <w:szCs w:val="21"/>
              </w:rPr>
              <w:t xml:space="preserve">, Bound of Lagrange multipliers </w:t>
            </w:r>
            <w:proofErr w:type="spellStart"/>
            <w:r w:rsidRPr="00187103">
              <w:rPr>
                <w:i/>
                <w:sz w:val="21"/>
                <w:szCs w:val="21"/>
              </w:rPr>
              <w:t>Ll</w:t>
            </w:r>
            <w:proofErr w:type="spellEnd"/>
            <w:r w:rsidRPr="00187103">
              <w:rPr>
                <w:i/>
                <w:sz w:val="21"/>
                <w:szCs w:val="21"/>
              </w:rPr>
              <w:t xml:space="preserve">, </w:t>
            </w:r>
            <w:proofErr w:type="spellStart"/>
            <w:r w:rsidRPr="00187103">
              <w:rPr>
                <w:i/>
                <w:sz w:val="21"/>
                <w:szCs w:val="21"/>
              </w:rPr>
              <w:t>Lmid</w:t>
            </w:r>
            <w:proofErr w:type="spellEnd"/>
            <w:r w:rsidRPr="00187103">
              <w:rPr>
                <w:i/>
                <w:sz w:val="21"/>
                <w:szCs w:val="21"/>
              </w:rPr>
              <w:t xml:space="preserve">, </w:t>
            </w:r>
            <w:proofErr w:type="spellStart"/>
            <w:r w:rsidRPr="00187103">
              <w:rPr>
                <w:i/>
                <w:sz w:val="21"/>
                <w:szCs w:val="21"/>
              </w:rPr>
              <w:t>Lr</w:t>
            </w:r>
            <w:proofErr w:type="spellEnd"/>
            <w:r w:rsidRPr="00187103">
              <w:rPr>
                <w:sz w:val="21"/>
                <w:szCs w:val="21"/>
              </w:rPr>
              <w:t>.</w:t>
            </w:r>
          </w:p>
          <w:p w14:paraId="5CDB6A35" w14:textId="77777777" w:rsidR="0052194B" w:rsidRPr="00187103" w:rsidRDefault="0052194B" w:rsidP="005C474F">
            <w:pPr>
              <w:spacing w:afterLines="20" w:after="80"/>
              <w:rPr>
                <w:i/>
                <w:sz w:val="21"/>
                <w:szCs w:val="21"/>
              </w:rPr>
            </w:pPr>
            <w:r w:rsidRPr="00187103">
              <w:rPr>
                <w:b/>
                <w:sz w:val="21"/>
                <w:szCs w:val="21"/>
              </w:rPr>
              <w:t xml:space="preserve">Output: </w:t>
            </w:r>
            <w:r w:rsidRPr="00187103">
              <w:rPr>
                <w:sz w:val="21"/>
                <w:szCs w:val="21"/>
              </w:rPr>
              <w:t>New density vector</w:t>
            </w:r>
            <w:r w:rsidRPr="00187103">
              <w:rPr>
                <w:b/>
                <w:sz w:val="21"/>
                <w:szCs w:val="21"/>
              </w:rPr>
              <w:t xml:space="preserve"> </w:t>
            </w:r>
            <w:proofErr w:type="spellStart"/>
            <w:r w:rsidRPr="00187103">
              <w:rPr>
                <w:b/>
                <w:i/>
                <w:sz w:val="21"/>
                <w:szCs w:val="21"/>
              </w:rPr>
              <w:t>xnew</w:t>
            </w:r>
            <w:proofErr w:type="spellEnd"/>
          </w:p>
          <w:p w14:paraId="688658C8" w14:textId="77777777" w:rsidR="0052194B" w:rsidRPr="00187103" w:rsidRDefault="0052194B" w:rsidP="005C474F">
            <w:pPr>
              <w:spacing w:afterLines="20" w:after="80"/>
              <w:rPr>
                <w:i/>
                <w:sz w:val="21"/>
                <w:szCs w:val="21"/>
              </w:rPr>
            </w:pPr>
            <w:r w:rsidRPr="00187103">
              <w:rPr>
                <w:sz w:val="21"/>
                <w:szCs w:val="21"/>
              </w:rPr>
              <w:t xml:space="preserve">  1: </w:t>
            </w:r>
            <w:proofErr w:type="spellStart"/>
            <w:r w:rsidRPr="00187103">
              <w:rPr>
                <w:i/>
                <w:sz w:val="21"/>
                <w:szCs w:val="21"/>
              </w:rPr>
              <w:t>Lmid</w:t>
            </w:r>
            <w:proofErr w:type="spellEnd"/>
            <w:r w:rsidRPr="00187103">
              <w:rPr>
                <w:i/>
                <w:sz w:val="21"/>
                <w:szCs w:val="21"/>
              </w:rPr>
              <w:t xml:space="preserve"> </w:t>
            </w:r>
            <w:r w:rsidRPr="00187103">
              <w:rPr>
                <w:rFonts w:hint="eastAsia"/>
                <w:i/>
                <w:sz w:val="21"/>
                <w:szCs w:val="21"/>
              </w:rPr>
              <w:t>←</w:t>
            </w:r>
            <w:r w:rsidRPr="00187103">
              <w:rPr>
                <w:i/>
                <w:sz w:val="21"/>
                <w:szCs w:val="21"/>
              </w:rPr>
              <w:t xml:space="preserve"> 0.5* (</w:t>
            </w:r>
            <w:proofErr w:type="spellStart"/>
            <w:r w:rsidRPr="00187103">
              <w:rPr>
                <w:i/>
                <w:sz w:val="21"/>
                <w:szCs w:val="21"/>
              </w:rPr>
              <w:t>Lr+Ll</w:t>
            </w:r>
            <w:proofErr w:type="spellEnd"/>
            <w:r w:rsidRPr="00187103">
              <w:rPr>
                <w:i/>
                <w:sz w:val="21"/>
                <w:szCs w:val="21"/>
              </w:rPr>
              <w:t>)</w:t>
            </w:r>
            <w:r w:rsidRPr="00187103">
              <w:rPr>
                <w:sz w:val="21"/>
                <w:szCs w:val="21"/>
              </w:rPr>
              <w:t>;</w:t>
            </w:r>
          </w:p>
          <w:p w14:paraId="0508CF38" w14:textId="77777777" w:rsidR="0052194B" w:rsidRPr="00187103" w:rsidRDefault="0052194B" w:rsidP="005C474F">
            <w:pPr>
              <w:rPr>
                <w:sz w:val="21"/>
                <w:szCs w:val="21"/>
              </w:rPr>
            </w:pPr>
            <w:r w:rsidRPr="00187103">
              <w:rPr>
                <w:sz w:val="21"/>
                <w:szCs w:val="21"/>
              </w:rPr>
              <w:t xml:space="preserve">  2: </w:t>
            </w:r>
            <w:r w:rsidRPr="00187103">
              <w:rPr>
                <w:b/>
                <w:sz w:val="21"/>
                <w:szCs w:val="21"/>
              </w:rPr>
              <w:t>while</w:t>
            </w:r>
            <w:r w:rsidRPr="00187103">
              <w:rPr>
                <w:i/>
                <w:sz w:val="21"/>
                <w:szCs w:val="21"/>
              </w:rPr>
              <w:t xml:space="preserve"> (</w:t>
            </w:r>
            <w:proofErr w:type="spellStart"/>
            <w:r w:rsidRPr="00187103">
              <w:rPr>
                <w:i/>
                <w:sz w:val="21"/>
                <w:szCs w:val="21"/>
              </w:rPr>
              <w:t>Lr-</w:t>
            </w:r>
            <w:proofErr w:type="gramStart"/>
            <w:r w:rsidRPr="00187103">
              <w:rPr>
                <w:i/>
                <w:sz w:val="21"/>
                <w:szCs w:val="21"/>
              </w:rPr>
              <w:t>Ll</w:t>
            </w:r>
            <w:proofErr w:type="spellEnd"/>
            <w:r w:rsidRPr="00187103">
              <w:rPr>
                <w:i/>
                <w:sz w:val="21"/>
                <w:szCs w:val="21"/>
              </w:rPr>
              <w:t>)*</w:t>
            </w:r>
            <w:proofErr w:type="gramEnd"/>
            <w:r w:rsidRPr="00187103">
              <w:rPr>
                <w:i/>
                <w:sz w:val="21"/>
                <w:szCs w:val="21"/>
              </w:rPr>
              <w:t>(</w:t>
            </w:r>
            <w:proofErr w:type="spellStart"/>
            <w:r w:rsidRPr="00187103">
              <w:rPr>
                <w:i/>
                <w:sz w:val="21"/>
                <w:szCs w:val="21"/>
              </w:rPr>
              <w:t>Lr+Ll</w:t>
            </w:r>
            <w:proofErr w:type="spellEnd"/>
            <w:r w:rsidRPr="00187103">
              <w:rPr>
                <w:i/>
                <w:sz w:val="21"/>
                <w:szCs w:val="21"/>
              </w:rPr>
              <w:t>)&gt;</w:t>
            </w:r>
            <w:proofErr w:type="spellStart"/>
            <w:r w:rsidRPr="00187103">
              <w:rPr>
                <w:i/>
                <w:sz w:val="21"/>
                <w:szCs w:val="21"/>
              </w:rPr>
              <w:t>tol</w:t>
            </w:r>
            <w:proofErr w:type="spellEnd"/>
            <w:r w:rsidRPr="00187103">
              <w:rPr>
                <w:i/>
                <w:sz w:val="21"/>
                <w:szCs w:val="21"/>
              </w:rPr>
              <w:t xml:space="preserve"> </w:t>
            </w:r>
            <w:r w:rsidRPr="00187103">
              <w:rPr>
                <w:b/>
                <w:sz w:val="21"/>
                <w:szCs w:val="21"/>
              </w:rPr>
              <w:t>do</w:t>
            </w:r>
          </w:p>
          <w:p w14:paraId="3E0253A9" w14:textId="77777777" w:rsidR="0052194B" w:rsidRPr="00187103" w:rsidRDefault="0052194B" w:rsidP="005C474F">
            <w:pPr>
              <w:rPr>
                <w:b/>
                <w:sz w:val="21"/>
                <w:szCs w:val="21"/>
              </w:rPr>
            </w:pPr>
            <w:r w:rsidRPr="00187103">
              <w:rPr>
                <w:b/>
                <w:sz w:val="21"/>
                <w:szCs w:val="21"/>
              </w:rPr>
              <w:t xml:space="preserve">% </w:t>
            </w:r>
            <w:r w:rsidRPr="00187103">
              <w:rPr>
                <w:sz w:val="21"/>
                <w:szCs w:val="21"/>
              </w:rPr>
              <w:t>Call function of segment 1</w:t>
            </w:r>
          </w:p>
          <w:p w14:paraId="7A505CB2" w14:textId="77777777" w:rsidR="0052194B" w:rsidRPr="00187103" w:rsidRDefault="0052194B" w:rsidP="005C474F">
            <w:pPr>
              <w:rPr>
                <w:i/>
                <w:sz w:val="21"/>
                <w:szCs w:val="21"/>
              </w:rPr>
            </w:pPr>
            <w:r w:rsidRPr="00187103">
              <w:rPr>
                <w:sz w:val="21"/>
                <w:szCs w:val="21"/>
              </w:rPr>
              <w:t xml:space="preserve">  3:</w:t>
            </w:r>
            <w:r w:rsidRPr="00187103">
              <w:rPr>
                <w:i/>
                <w:sz w:val="21"/>
                <w:szCs w:val="21"/>
              </w:rPr>
              <w:t xml:space="preserve">   </w:t>
            </w:r>
            <w:proofErr w:type="spellStart"/>
            <w:r w:rsidRPr="00187103">
              <w:rPr>
                <w:b/>
                <w:i/>
                <w:sz w:val="21"/>
                <w:szCs w:val="21"/>
              </w:rPr>
              <w:t>xnew</w:t>
            </w:r>
            <w:proofErr w:type="spellEnd"/>
            <w:r w:rsidRPr="00187103">
              <w:rPr>
                <w:i/>
                <w:sz w:val="21"/>
                <w:szCs w:val="21"/>
              </w:rPr>
              <w:t xml:space="preserve"> </w:t>
            </w:r>
            <w:r w:rsidRPr="00187103">
              <w:rPr>
                <w:rFonts w:hint="eastAsia"/>
                <w:i/>
                <w:sz w:val="21"/>
                <w:szCs w:val="21"/>
              </w:rPr>
              <w:t>←</w:t>
            </w:r>
            <w:r w:rsidRPr="00187103">
              <w:rPr>
                <w:i/>
                <w:sz w:val="21"/>
                <w:szCs w:val="21"/>
              </w:rPr>
              <w:t xml:space="preserve"> </w:t>
            </w:r>
            <w:proofErr w:type="spellStart"/>
            <w:r w:rsidRPr="00187103">
              <w:rPr>
                <w:i/>
                <w:sz w:val="21"/>
                <w:szCs w:val="21"/>
              </w:rPr>
              <w:t>variableUpdate</w:t>
            </w:r>
            <w:proofErr w:type="spellEnd"/>
            <w:r w:rsidRPr="00187103">
              <w:rPr>
                <w:i/>
                <w:sz w:val="21"/>
                <w:szCs w:val="21"/>
              </w:rPr>
              <w:t xml:space="preserve">( x, move, </w:t>
            </w:r>
            <w:proofErr w:type="spellStart"/>
            <w:r w:rsidRPr="00187103">
              <w:rPr>
                <w:i/>
                <w:sz w:val="21"/>
                <w:szCs w:val="21"/>
              </w:rPr>
              <w:t>Lmid</w:t>
            </w:r>
            <w:proofErr w:type="spellEnd"/>
            <w:r w:rsidRPr="00187103">
              <w:rPr>
                <w:i/>
                <w:sz w:val="21"/>
                <w:szCs w:val="21"/>
              </w:rPr>
              <w:t>,</w:t>
            </w:r>
            <w:r w:rsidRPr="00187103">
              <w:rPr>
                <w:b/>
                <w:i/>
                <w:sz w:val="21"/>
                <w:szCs w:val="21"/>
              </w:rPr>
              <w:t xml:space="preserve"> dc</w:t>
            </w:r>
            <w:r w:rsidRPr="00187103">
              <w:rPr>
                <w:i/>
                <w:sz w:val="21"/>
                <w:szCs w:val="21"/>
              </w:rPr>
              <w:t>,</w:t>
            </w:r>
            <w:r w:rsidRPr="00187103">
              <w:rPr>
                <w:b/>
                <w:i/>
                <w:sz w:val="21"/>
                <w:szCs w:val="21"/>
              </w:rPr>
              <w:t xml:space="preserve"> dv </w:t>
            </w:r>
            <w:r w:rsidRPr="00187103">
              <w:rPr>
                <w:i/>
                <w:sz w:val="21"/>
                <w:szCs w:val="21"/>
              </w:rPr>
              <w:t>)</w:t>
            </w:r>
            <w:r w:rsidRPr="00187103">
              <w:rPr>
                <w:sz w:val="21"/>
                <w:szCs w:val="21"/>
              </w:rPr>
              <w:t>;</w:t>
            </w:r>
          </w:p>
          <w:p w14:paraId="780124DA" w14:textId="77777777" w:rsidR="0052194B" w:rsidRPr="00187103" w:rsidRDefault="0052194B" w:rsidP="005C474F">
            <w:pPr>
              <w:rPr>
                <w:sz w:val="21"/>
                <w:szCs w:val="21"/>
              </w:rPr>
            </w:pPr>
            <w:r w:rsidRPr="00187103">
              <w:rPr>
                <w:sz w:val="21"/>
                <w:szCs w:val="21"/>
              </w:rPr>
              <w:t xml:space="preserve">  4:   </w:t>
            </w:r>
            <w:r w:rsidRPr="00187103">
              <w:rPr>
                <w:b/>
                <w:sz w:val="21"/>
                <w:szCs w:val="21"/>
              </w:rPr>
              <w:t>if</w:t>
            </w:r>
            <w:r w:rsidRPr="00187103">
              <w:rPr>
                <w:i/>
                <w:sz w:val="21"/>
                <w:szCs w:val="21"/>
              </w:rPr>
              <w:t xml:space="preserve"> sum(</w:t>
            </w:r>
            <w:proofErr w:type="spellStart"/>
            <w:r w:rsidRPr="00187103">
              <w:rPr>
                <w:b/>
                <w:i/>
                <w:sz w:val="21"/>
                <w:szCs w:val="21"/>
              </w:rPr>
              <w:t>xnew</w:t>
            </w:r>
            <w:proofErr w:type="spellEnd"/>
            <w:r w:rsidRPr="00187103">
              <w:rPr>
                <w:i/>
                <w:sz w:val="21"/>
                <w:szCs w:val="21"/>
              </w:rPr>
              <w:t>)</w:t>
            </w:r>
            <w:r w:rsidRPr="00187103">
              <w:rPr>
                <w:sz w:val="21"/>
                <w:szCs w:val="21"/>
              </w:rPr>
              <w:t xml:space="preserve"> </w:t>
            </w:r>
            <w:r w:rsidRPr="00187103">
              <w:rPr>
                <w:i/>
                <w:sz w:val="21"/>
                <w:szCs w:val="21"/>
              </w:rPr>
              <w:t xml:space="preserve">&gt; </w:t>
            </w:r>
            <w:proofErr w:type="spellStart"/>
            <w:r w:rsidRPr="00187103">
              <w:rPr>
                <w:i/>
                <w:sz w:val="21"/>
                <w:szCs w:val="21"/>
              </w:rPr>
              <w:t>volfrac</w:t>
            </w:r>
            <w:proofErr w:type="spellEnd"/>
            <w:r w:rsidRPr="00187103">
              <w:rPr>
                <w:i/>
                <w:sz w:val="21"/>
                <w:szCs w:val="21"/>
              </w:rPr>
              <w:t>*</w:t>
            </w:r>
            <w:proofErr w:type="spellStart"/>
            <w:r w:rsidRPr="00187103">
              <w:rPr>
                <w:i/>
                <w:sz w:val="21"/>
                <w:szCs w:val="21"/>
              </w:rPr>
              <w:t>nelx</w:t>
            </w:r>
            <w:proofErr w:type="spellEnd"/>
            <w:r w:rsidRPr="00187103">
              <w:rPr>
                <w:i/>
                <w:sz w:val="21"/>
                <w:szCs w:val="21"/>
              </w:rPr>
              <w:t>*</w:t>
            </w:r>
            <w:proofErr w:type="spellStart"/>
            <w:r w:rsidRPr="00187103">
              <w:rPr>
                <w:i/>
                <w:sz w:val="21"/>
                <w:szCs w:val="21"/>
              </w:rPr>
              <w:t>nely</w:t>
            </w:r>
            <w:proofErr w:type="spellEnd"/>
            <w:r w:rsidRPr="00187103">
              <w:rPr>
                <w:i/>
                <w:sz w:val="21"/>
                <w:szCs w:val="21"/>
              </w:rPr>
              <w:t>*</w:t>
            </w:r>
            <w:proofErr w:type="spellStart"/>
            <w:r w:rsidRPr="00187103">
              <w:rPr>
                <w:i/>
                <w:sz w:val="21"/>
                <w:szCs w:val="21"/>
              </w:rPr>
              <w:t>nelz</w:t>
            </w:r>
            <w:proofErr w:type="spellEnd"/>
            <w:r w:rsidRPr="00187103">
              <w:rPr>
                <w:i/>
                <w:sz w:val="21"/>
                <w:szCs w:val="21"/>
              </w:rPr>
              <w:t xml:space="preserve"> </w:t>
            </w:r>
            <w:r w:rsidRPr="00187103">
              <w:rPr>
                <w:b/>
                <w:sz w:val="21"/>
                <w:szCs w:val="21"/>
              </w:rPr>
              <w:t>do</w:t>
            </w:r>
          </w:p>
          <w:p w14:paraId="5EEFB9B4" w14:textId="77777777" w:rsidR="0052194B" w:rsidRPr="00187103" w:rsidRDefault="0052194B" w:rsidP="005C474F">
            <w:pPr>
              <w:rPr>
                <w:i/>
                <w:sz w:val="21"/>
                <w:szCs w:val="21"/>
              </w:rPr>
            </w:pPr>
            <w:r w:rsidRPr="00187103">
              <w:rPr>
                <w:i/>
                <w:sz w:val="21"/>
                <w:szCs w:val="21"/>
              </w:rPr>
              <w:t xml:space="preserve">         </w:t>
            </w:r>
            <w:proofErr w:type="spellStart"/>
            <w:r w:rsidRPr="00187103">
              <w:rPr>
                <w:i/>
                <w:sz w:val="21"/>
                <w:szCs w:val="21"/>
              </w:rPr>
              <w:t>Ll</w:t>
            </w:r>
            <w:proofErr w:type="spellEnd"/>
            <w:r w:rsidRPr="00187103">
              <w:rPr>
                <w:i/>
                <w:sz w:val="21"/>
                <w:szCs w:val="21"/>
              </w:rPr>
              <w:t xml:space="preserve"> </w:t>
            </w:r>
            <w:r w:rsidRPr="00187103">
              <w:rPr>
                <w:rFonts w:hint="eastAsia"/>
                <w:i/>
                <w:sz w:val="21"/>
                <w:szCs w:val="21"/>
              </w:rPr>
              <w:t>←</w:t>
            </w:r>
            <w:r w:rsidRPr="00187103">
              <w:rPr>
                <w:i/>
                <w:sz w:val="21"/>
                <w:szCs w:val="21"/>
              </w:rPr>
              <w:t xml:space="preserve"> </w:t>
            </w:r>
            <w:proofErr w:type="spellStart"/>
            <w:r w:rsidRPr="00187103">
              <w:rPr>
                <w:i/>
                <w:sz w:val="21"/>
                <w:szCs w:val="21"/>
              </w:rPr>
              <w:t>Lmid</w:t>
            </w:r>
            <w:proofErr w:type="spellEnd"/>
          </w:p>
          <w:p w14:paraId="2DB407A2" w14:textId="77777777" w:rsidR="0052194B" w:rsidRPr="00187103" w:rsidRDefault="0052194B" w:rsidP="005C474F">
            <w:pPr>
              <w:rPr>
                <w:sz w:val="21"/>
                <w:szCs w:val="21"/>
              </w:rPr>
            </w:pPr>
            <w:r w:rsidRPr="00187103">
              <w:rPr>
                <w:sz w:val="21"/>
                <w:szCs w:val="21"/>
              </w:rPr>
              <w:t xml:space="preserve">  5:</w:t>
            </w:r>
            <w:r w:rsidRPr="00187103">
              <w:rPr>
                <w:i/>
                <w:sz w:val="21"/>
                <w:szCs w:val="21"/>
              </w:rPr>
              <w:t xml:space="preserve">   </w:t>
            </w:r>
            <w:r w:rsidRPr="00187103">
              <w:rPr>
                <w:b/>
                <w:sz w:val="21"/>
                <w:szCs w:val="21"/>
              </w:rPr>
              <w:t>else do</w:t>
            </w:r>
            <w:r w:rsidRPr="00187103">
              <w:rPr>
                <w:sz w:val="21"/>
                <w:szCs w:val="21"/>
              </w:rPr>
              <w:t xml:space="preserve">  </w:t>
            </w:r>
          </w:p>
          <w:p w14:paraId="6E959223" w14:textId="77777777" w:rsidR="0052194B" w:rsidRPr="00187103" w:rsidRDefault="0052194B" w:rsidP="005C474F">
            <w:pPr>
              <w:rPr>
                <w:i/>
                <w:sz w:val="21"/>
                <w:szCs w:val="21"/>
              </w:rPr>
            </w:pPr>
            <w:r w:rsidRPr="00187103">
              <w:rPr>
                <w:i/>
                <w:sz w:val="21"/>
                <w:szCs w:val="21"/>
              </w:rPr>
              <w:t xml:space="preserve">         </w:t>
            </w:r>
            <w:proofErr w:type="spellStart"/>
            <w:r w:rsidRPr="00187103">
              <w:rPr>
                <w:i/>
                <w:sz w:val="21"/>
                <w:szCs w:val="21"/>
              </w:rPr>
              <w:t>Lr</w:t>
            </w:r>
            <w:proofErr w:type="spellEnd"/>
            <w:r w:rsidRPr="00187103">
              <w:rPr>
                <w:i/>
                <w:sz w:val="21"/>
                <w:szCs w:val="21"/>
              </w:rPr>
              <w:t xml:space="preserve"> </w:t>
            </w:r>
            <w:r w:rsidRPr="00187103">
              <w:rPr>
                <w:rFonts w:hint="eastAsia"/>
                <w:i/>
                <w:sz w:val="21"/>
                <w:szCs w:val="21"/>
              </w:rPr>
              <w:t>←</w:t>
            </w:r>
            <w:r w:rsidRPr="00187103">
              <w:rPr>
                <w:i/>
                <w:sz w:val="21"/>
                <w:szCs w:val="21"/>
              </w:rPr>
              <w:t xml:space="preserve"> </w:t>
            </w:r>
            <w:proofErr w:type="spellStart"/>
            <w:r w:rsidRPr="00187103">
              <w:rPr>
                <w:i/>
                <w:sz w:val="21"/>
                <w:szCs w:val="21"/>
              </w:rPr>
              <w:t>Lmid</w:t>
            </w:r>
            <w:proofErr w:type="spellEnd"/>
          </w:p>
          <w:p w14:paraId="7B144312" w14:textId="77777777" w:rsidR="0052194B" w:rsidRPr="00187103" w:rsidRDefault="0052194B" w:rsidP="005C474F">
            <w:pPr>
              <w:spacing w:afterLines="20" w:after="80"/>
              <w:rPr>
                <w:sz w:val="21"/>
                <w:szCs w:val="21"/>
              </w:rPr>
            </w:pPr>
            <w:r w:rsidRPr="00187103">
              <w:rPr>
                <w:sz w:val="21"/>
                <w:szCs w:val="21"/>
              </w:rPr>
              <w:t xml:space="preserve">  6:   </w:t>
            </w:r>
            <w:r w:rsidRPr="00187103">
              <w:rPr>
                <w:b/>
                <w:i/>
                <w:sz w:val="21"/>
                <w:szCs w:val="21"/>
              </w:rPr>
              <w:t>end</w:t>
            </w:r>
          </w:p>
          <w:p w14:paraId="535DFB34" w14:textId="77777777" w:rsidR="0052194B" w:rsidRPr="00187103" w:rsidRDefault="0052194B" w:rsidP="005C474F">
            <w:pPr>
              <w:rPr>
                <w:sz w:val="21"/>
                <w:szCs w:val="21"/>
              </w:rPr>
            </w:pPr>
            <w:r w:rsidRPr="00187103">
              <w:rPr>
                <w:sz w:val="21"/>
                <w:szCs w:val="21"/>
              </w:rPr>
              <w:t xml:space="preserve">  7: </w:t>
            </w:r>
            <w:r w:rsidRPr="00187103">
              <w:rPr>
                <w:b/>
                <w:sz w:val="21"/>
                <w:szCs w:val="21"/>
              </w:rPr>
              <w:t>end</w:t>
            </w:r>
            <w:r w:rsidRPr="00187103">
              <w:rPr>
                <w:sz w:val="21"/>
                <w:szCs w:val="21"/>
              </w:rPr>
              <w:t>;</w:t>
            </w:r>
          </w:p>
          <w:p w14:paraId="577AE8DC" w14:textId="77777777" w:rsidR="0052194B" w:rsidRPr="00187103" w:rsidRDefault="0052194B" w:rsidP="005C474F">
            <w:pPr>
              <w:spacing w:afterLines="50" w:after="200"/>
              <w:rPr>
                <w:sz w:val="21"/>
                <w:szCs w:val="21"/>
              </w:rPr>
            </w:pPr>
            <w:r w:rsidRPr="00187103">
              <w:rPr>
                <w:sz w:val="21"/>
                <w:szCs w:val="21"/>
              </w:rPr>
              <w:t xml:space="preserve">  8: </w:t>
            </w:r>
            <w:r w:rsidRPr="00187103">
              <w:rPr>
                <w:b/>
                <w:sz w:val="21"/>
                <w:szCs w:val="21"/>
              </w:rPr>
              <w:t xml:space="preserve">Return </w:t>
            </w:r>
            <w:proofErr w:type="spellStart"/>
            <w:r w:rsidRPr="00187103">
              <w:rPr>
                <w:b/>
                <w:i/>
                <w:sz w:val="21"/>
                <w:szCs w:val="21"/>
              </w:rPr>
              <w:t>xnew</w:t>
            </w:r>
            <w:proofErr w:type="spellEnd"/>
            <w:r w:rsidRPr="00187103">
              <w:rPr>
                <w:sz w:val="21"/>
                <w:szCs w:val="21"/>
              </w:rPr>
              <w:t>;</w:t>
            </w:r>
          </w:p>
        </w:tc>
      </w:tr>
    </w:tbl>
    <w:p w14:paraId="5624F327" w14:textId="77777777" w:rsidR="00E72534" w:rsidRPr="00E370FC" w:rsidRDefault="00E72534" w:rsidP="00E370FC">
      <w:bookmarkStart w:id="0" w:name="_GoBack"/>
      <w:bookmarkEnd w:id="0"/>
    </w:p>
    <w:sectPr w:rsidR="00E72534" w:rsidRPr="00E370FC" w:rsidSect="00F04801">
      <w:footerReference w:type="default" r:id="rId7"/>
      <w:pgSz w:w="11906" w:h="16838" w:code="9"/>
      <w:pgMar w:top="1418" w:right="1134" w:bottom="1134" w:left="1418" w:header="1474" w:footer="1361" w:gutter="567"/>
      <w:pgBorders>
        <w:top w:val="single" w:sz="4" w:space="24" w:color="auto"/>
      </w:pgBorders>
      <w:pgNumType w:start="1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D5FC54" w14:textId="77777777" w:rsidR="00DC6E1D" w:rsidRDefault="00DC6E1D" w:rsidP="00181225">
      <w:r>
        <w:separator/>
      </w:r>
    </w:p>
  </w:endnote>
  <w:endnote w:type="continuationSeparator" w:id="0">
    <w:p w14:paraId="6B0B112B" w14:textId="77777777" w:rsidR="00DC6E1D" w:rsidRDefault="00DC6E1D" w:rsidP="001812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ustomXmlInsRangeStart w:id="1" w:author="高百川" w:date="2021-05-07T09:54:00Z"/>
  <w:sdt>
    <w:sdtPr>
      <w:id w:val="1342978761"/>
      <w:docPartObj>
        <w:docPartGallery w:val="Page Numbers (Bottom of Page)"/>
        <w:docPartUnique/>
      </w:docPartObj>
    </w:sdtPr>
    <w:sdtEndPr/>
    <w:sdtContent>
      <w:customXmlInsRangeEnd w:id="1"/>
      <w:p w14:paraId="6290FFD3" w14:textId="77777777" w:rsidR="00D85B0B" w:rsidRDefault="00D85B0B">
        <w:pPr>
          <w:pStyle w:val="a5"/>
          <w:jc w:val="center"/>
          <w:rPr>
            <w:ins w:id="2" w:author="高百川" w:date="2021-05-07T09:54:00Z"/>
          </w:rPr>
        </w:pPr>
        <w:ins w:id="3" w:author="高百川" w:date="2021-05-07T09:54:00Z"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CN"/>
            </w:rPr>
            <w:t>2</w:t>
          </w:r>
          <w:r>
            <w:fldChar w:fldCharType="end"/>
          </w:r>
        </w:ins>
      </w:p>
      <w:customXmlInsRangeStart w:id="4" w:author="高百川" w:date="2021-05-07T09:54:00Z"/>
    </w:sdtContent>
  </w:sdt>
  <w:customXmlInsRangeEnd w:id="4"/>
  <w:p w14:paraId="6FB327A1" w14:textId="77777777" w:rsidR="00D85B0B" w:rsidRDefault="00D85B0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47D805" w14:textId="77777777" w:rsidR="00DC6E1D" w:rsidRDefault="00DC6E1D" w:rsidP="00181225">
      <w:r>
        <w:separator/>
      </w:r>
    </w:p>
  </w:footnote>
  <w:footnote w:type="continuationSeparator" w:id="0">
    <w:p w14:paraId="67998F23" w14:textId="77777777" w:rsidR="00DC6E1D" w:rsidRDefault="00DC6E1D" w:rsidP="00181225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高百川">
    <w15:presenceInfo w15:providerId="Windows Live" w15:userId="f9499fdaf01223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bordersDoNotSurroundHeader/>
  <w:bordersDoNotSurroundFooter/>
  <w:proofState w:spelling="clean" w:grammar="clean"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Q0MjczNzY2MrcwNzRX0lEKTi0uzszPAykwrAUALWHxTSwAAAA="/>
  </w:docVars>
  <w:rsids>
    <w:rsidRoot w:val="00F468AA"/>
    <w:rsid w:val="000044B6"/>
    <w:rsid w:val="0001011A"/>
    <w:rsid w:val="00011591"/>
    <w:rsid w:val="00014A21"/>
    <w:rsid w:val="0001674E"/>
    <w:rsid w:val="00023FFB"/>
    <w:rsid w:val="00025164"/>
    <w:rsid w:val="000414E2"/>
    <w:rsid w:val="00042C5E"/>
    <w:rsid w:val="00047D53"/>
    <w:rsid w:val="000532F7"/>
    <w:rsid w:val="000719B7"/>
    <w:rsid w:val="00081283"/>
    <w:rsid w:val="000833C8"/>
    <w:rsid w:val="00083FA9"/>
    <w:rsid w:val="00092CAC"/>
    <w:rsid w:val="000A1DA2"/>
    <w:rsid w:val="000A28E5"/>
    <w:rsid w:val="000A329F"/>
    <w:rsid w:val="000B2B61"/>
    <w:rsid w:val="000B5865"/>
    <w:rsid w:val="000B67F9"/>
    <w:rsid w:val="000D743B"/>
    <w:rsid w:val="000E1838"/>
    <w:rsid w:val="000E55A6"/>
    <w:rsid w:val="000F2CF1"/>
    <w:rsid w:val="00101F07"/>
    <w:rsid w:val="00105ACD"/>
    <w:rsid w:val="001117B5"/>
    <w:rsid w:val="00112595"/>
    <w:rsid w:val="001139E8"/>
    <w:rsid w:val="00116B33"/>
    <w:rsid w:val="00120D64"/>
    <w:rsid w:val="0012149D"/>
    <w:rsid w:val="00127ED3"/>
    <w:rsid w:val="00131EFB"/>
    <w:rsid w:val="00153618"/>
    <w:rsid w:val="00154277"/>
    <w:rsid w:val="00156C1C"/>
    <w:rsid w:val="0016075E"/>
    <w:rsid w:val="00161E4C"/>
    <w:rsid w:val="0017660E"/>
    <w:rsid w:val="00181225"/>
    <w:rsid w:val="00183940"/>
    <w:rsid w:val="00191F23"/>
    <w:rsid w:val="001931C7"/>
    <w:rsid w:val="001969FE"/>
    <w:rsid w:val="00197BCA"/>
    <w:rsid w:val="001A6BBD"/>
    <w:rsid w:val="001B6716"/>
    <w:rsid w:val="001E5691"/>
    <w:rsid w:val="001F724E"/>
    <w:rsid w:val="001F7FF0"/>
    <w:rsid w:val="00211632"/>
    <w:rsid w:val="00214AFD"/>
    <w:rsid w:val="00214EE8"/>
    <w:rsid w:val="00220DB2"/>
    <w:rsid w:val="00222AE5"/>
    <w:rsid w:val="00222D0D"/>
    <w:rsid w:val="00224BD4"/>
    <w:rsid w:val="00227419"/>
    <w:rsid w:val="00240B02"/>
    <w:rsid w:val="002631CC"/>
    <w:rsid w:val="00264C5F"/>
    <w:rsid w:val="00272B75"/>
    <w:rsid w:val="00277BAC"/>
    <w:rsid w:val="00294F27"/>
    <w:rsid w:val="002950B0"/>
    <w:rsid w:val="002B3918"/>
    <w:rsid w:val="002C6F30"/>
    <w:rsid w:val="002C711E"/>
    <w:rsid w:val="002E717A"/>
    <w:rsid w:val="00306572"/>
    <w:rsid w:val="0031737E"/>
    <w:rsid w:val="00321093"/>
    <w:rsid w:val="00326188"/>
    <w:rsid w:val="00334308"/>
    <w:rsid w:val="00351650"/>
    <w:rsid w:val="003625EC"/>
    <w:rsid w:val="003650AC"/>
    <w:rsid w:val="00370052"/>
    <w:rsid w:val="0038170E"/>
    <w:rsid w:val="003951C3"/>
    <w:rsid w:val="00397252"/>
    <w:rsid w:val="003B3859"/>
    <w:rsid w:val="003D3773"/>
    <w:rsid w:val="003E36F9"/>
    <w:rsid w:val="00403991"/>
    <w:rsid w:val="0041265D"/>
    <w:rsid w:val="0041269F"/>
    <w:rsid w:val="004145B9"/>
    <w:rsid w:val="00415396"/>
    <w:rsid w:val="00420FFE"/>
    <w:rsid w:val="004252F1"/>
    <w:rsid w:val="00425356"/>
    <w:rsid w:val="004450DD"/>
    <w:rsid w:val="0044527F"/>
    <w:rsid w:val="0046241A"/>
    <w:rsid w:val="004701B5"/>
    <w:rsid w:val="00480258"/>
    <w:rsid w:val="0048368D"/>
    <w:rsid w:val="00493F26"/>
    <w:rsid w:val="004943BF"/>
    <w:rsid w:val="004A5520"/>
    <w:rsid w:val="004B149D"/>
    <w:rsid w:val="004B463F"/>
    <w:rsid w:val="004B56BD"/>
    <w:rsid w:val="004B77A1"/>
    <w:rsid w:val="004C48C8"/>
    <w:rsid w:val="004D0D4F"/>
    <w:rsid w:val="004D747B"/>
    <w:rsid w:val="004E7A8E"/>
    <w:rsid w:val="004F1C70"/>
    <w:rsid w:val="004F6A6C"/>
    <w:rsid w:val="005116EB"/>
    <w:rsid w:val="0052194B"/>
    <w:rsid w:val="00522D69"/>
    <w:rsid w:val="00524166"/>
    <w:rsid w:val="00526687"/>
    <w:rsid w:val="00526EB7"/>
    <w:rsid w:val="00542F0F"/>
    <w:rsid w:val="005501CD"/>
    <w:rsid w:val="005505F0"/>
    <w:rsid w:val="00562416"/>
    <w:rsid w:val="00573063"/>
    <w:rsid w:val="00582F43"/>
    <w:rsid w:val="005854A1"/>
    <w:rsid w:val="00587549"/>
    <w:rsid w:val="0059070C"/>
    <w:rsid w:val="005944EC"/>
    <w:rsid w:val="005A5F13"/>
    <w:rsid w:val="005B3DE8"/>
    <w:rsid w:val="005B4768"/>
    <w:rsid w:val="005B74D6"/>
    <w:rsid w:val="005C20CE"/>
    <w:rsid w:val="005C25EF"/>
    <w:rsid w:val="005D4A5D"/>
    <w:rsid w:val="005D6473"/>
    <w:rsid w:val="005D7570"/>
    <w:rsid w:val="005E267D"/>
    <w:rsid w:val="0060253E"/>
    <w:rsid w:val="00611202"/>
    <w:rsid w:val="00622BAA"/>
    <w:rsid w:val="00624F0B"/>
    <w:rsid w:val="00627979"/>
    <w:rsid w:val="0064386F"/>
    <w:rsid w:val="00643D8D"/>
    <w:rsid w:val="00647924"/>
    <w:rsid w:val="00651BCE"/>
    <w:rsid w:val="00662C8A"/>
    <w:rsid w:val="00665560"/>
    <w:rsid w:val="00687C08"/>
    <w:rsid w:val="006B56FB"/>
    <w:rsid w:val="006C3F10"/>
    <w:rsid w:val="006C5C46"/>
    <w:rsid w:val="006E15DE"/>
    <w:rsid w:val="006E703F"/>
    <w:rsid w:val="006F1015"/>
    <w:rsid w:val="006F534F"/>
    <w:rsid w:val="00715DB6"/>
    <w:rsid w:val="00722748"/>
    <w:rsid w:val="00724C82"/>
    <w:rsid w:val="007260AE"/>
    <w:rsid w:val="00727FA2"/>
    <w:rsid w:val="0073731C"/>
    <w:rsid w:val="0074077B"/>
    <w:rsid w:val="007450CE"/>
    <w:rsid w:val="00747003"/>
    <w:rsid w:val="00753A38"/>
    <w:rsid w:val="007558AD"/>
    <w:rsid w:val="00756026"/>
    <w:rsid w:val="007622F7"/>
    <w:rsid w:val="00767AFB"/>
    <w:rsid w:val="00771574"/>
    <w:rsid w:val="00775EB1"/>
    <w:rsid w:val="0078177C"/>
    <w:rsid w:val="00781CA6"/>
    <w:rsid w:val="007839CF"/>
    <w:rsid w:val="0079273F"/>
    <w:rsid w:val="007A451B"/>
    <w:rsid w:val="007B07C4"/>
    <w:rsid w:val="007B0B2C"/>
    <w:rsid w:val="007B16C0"/>
    <w:rsid w:val="007B5883"/>
    <w:rsid w:val="007B76CF"/>
    <w:rsid w:val="007C125F"/>
    <w:rsid w:val="007C2D16"/>
    <w:rsid w:val="007D4961"/>
    <w:rsid w:val="007D76A0"/>
    <w:rsid w:val="007E3DA8"/>
    <w:rsid w:val="007F1F6B"/>
    <w:rsid w:val="007F50F3"/>
    <w:rsid w:val="00800345"/>
    <w:rsid w:val="0080527E"/>
    <w:rsid w:val="00807843"/>
    <w:rsid w:val="00814B0A"/>
    <w:rsid w:val="00823014"/>
    <w:rsid w:val="0082646E"/>
    <w:rsid w:val="00832CF8"/>
    <w:rsid w:val="0083350D"/>
    <w:rsid w:val="00840A68"/>
    <w:rsid w:val="0084611D"/>
    <w:rsid w:val="008614F0"/>
    <w:rsid w:val="008729A8"/>
    <w:rsid w:val="008730F2"/>
    <w:rsid w:val="00883FF8"/>
    <w:rsid w:val="00887E3D"/>
    <w:rsid w:val="00896898"/>
    <w:rsid w:val="008975D4"/>
    <w:rsid w:val="008A4B4D"/>
    <w:rsid w:val="008A515D"/>
    <w:rsid w:val="008A7833"/>
    <w:rsid w:val="008B6B0D"/>
    <w:rsid w:val="008C4C58"/>
    <w:rsid w:val="008D4C76"/>
    <w:rsid w:val="008E2816"/>
    <w:rsid w:val="008E5D16"/>
    <w:rsid w:val="00906766"/>
    <w:rsid w:val="00907046"/>
    <w:rsid w:val="00925BF1"/>
    <w:rsid w:val="0093453B"/>
    <w:rsid w:val="009420F2"/>
    <w:rsid w:val="00943C19"/>
    <w:rsid w:val="00943DA9"/>
    <w:rsid w:val="00953E96"/>
    <w:rsid w:val="00977155"/>
    <w:rsid w:val="00983241"/>
    <w:rsid w:val="0098590C"/>
    <w:rsid w:val="00995147"/>
    <w:rsid w:val="009A263B"/>
    <w:rsid w:val="009A311E"/>
    <w:rsid w:val="009B1282"/>
    <w:rsid w:val="009C2A19"/>
    <w:rsid w:val="009E04D7"/>
    <w:rsid w:val="009E7B9D"/>
    <w:rsid w:val="009F6BA3"/>
    <w:rsid w:val="009F7B81"/>
    <w:rsid w:val="00A02555"/>
    <w:rsid w:val="00A207DF"/>
    <w:rsid w:val="00A21E68"/>
    <w:rsid w:val="00A26EE9"/>
    <w:rsid w:val="00A33ACF"/>
    <w:rsid w:val="00A37674"/>
    <w:rsid w:val="00A469D6"/>
    <w:rsid w:val="00A60217"/>
    <w:rsid w:val="00A64004"/>
    <w:rsid w:val="00A65CC0"/>
    <w:rsid w:val="00A734AD"/>
    <w:rsid w:val="00A75BB3"/>
    <w:rsid w:val="00A779BB"/>
    <w:rsid w:val="00AA08BA"/>
    <w:rsid w:val="00AA0CEA"/>
    <w:rsid w:val="00AA1A05"/>
    <w:rsid w:val="00AA5EFF"/>
    <w:rsid w:val="00AB174C"/>
    <w:rsid w:val="00AD29B2"/>
    <w:rsid w:val="00AD4C22"/>
    <w:rsid w:val="00AE07F7"/>
    <w:rsid w:val="00AE4E6B"/>
    <w:rsid w:val="00AE594A"/>
    <w:rsid w:val="00AE6490"/>
    <w:rsid w:val="00AF26EF"/>
    <w:rsid w:val="00AF3470"/>
    <w:rsid w:val="00AF5B34"/>
    <w:rsid w:val="00AF6BD0"/>
    <w:rsid w:val="00B2619D"/>
    <w:rsid w:val="00B45EF4"/>
    <w:rsid w:val="00B47C69"/>
    <w:rsid w:val="00B562B9"/>
    <w:rsid w:val="00B565F6"/>
    <w:rsid w:val="00B71699"/>
    <w:rsid w:val="00B769CD"/>
    <w:rsid w:val="00B901E4"/>
    <w:rsid w:val="00B92A67"/>
    <w:rsid w:val="00B97F73"/>
    <w:rsid w:val="00BA6859"/>
    <w:rsid w:val="00BA7E40"/>
    <w:rsid w:val="00BB2766"/>
    <w:rsid w:val="00BC5A13"/>
    <w:rsid w:val="00BD1918"/>
    <w:rsid w:val="00C02FD9"/>
    <w:rsid w:val="00C20F38"/>
    <w:rsid w:val="00C23BF7"/>
    <w:rsid w:val="00C33168"/>
    <w:rsid w:val="00C3389A"/>
    <w:rsid w:val="00C4110B"/>
    <w:rsid w:val="00C503C1"/>
    <w:rsid w:val="00C67316"/>
    <w:rsid w:val="00C67E10"/>
    <w:rsid w:val="00C76669"/>
    <w:rsid w:val="00C805AD"/>
    <w:rsid w:val="00C96436"/>
    <w:rsid w:val="00CA1DE9"/>
    <w:rsid w:val="00CB305C"/>
    <w:rsid w:val="00CC13EB"/>
    <w:rsid w:val="00CC35A6"/>
    <w:rsid w:val="00CD4513"/>
    <w:rsid w:val="00CD4CBD"/>
    <w:rsid w:val="00CF5633"/>
    <w:rsid w:val="00D07CED"/>
    <w:rsid w:val="00D11092"/>
    <w:rsid w:val="00D172CA"/>
    <w:rsid w:val="00D40743"/>
    <w:rsid w:val="00D41D39"/>
    <w:rsid w:val="00D42A3E"/>
    <w:rsid w:val="00D44EE2"/>
    <w:rsid w:val="00D4506D"/>
    <w:rsid w:val="00D5761F"/>
    <w:rsid w:val="00D66FBD"/>
    <w:rsid w:val="00D77179"/>
    <w:rsid w:val="00D855BD"/>
    <w:rsid w:val="00D85B0B"/>
    <w:rsid w:val="00D91CA9"/>
    <w:rsid w:val="00D93915"/>
    <w:rsid w:val="00D94F9B"/>
    <w:rsid w:val="00D9567A"/>
    <w:rsid w:val="00DB4BA3"/>
    <w:rsid w:val="00DB5739"/>
    <w:rsid w:val="00DC6E1D"/>
    <w:rsid w:val="00DD05B0"/>
    <w:rsid w:val="00DD1C7C"/>
    <w:rsid w:val="00DE427E"/>
    <w:rsid w:val="00DE4580"/>
    <w:rsid w:val="00DE7645"/>
    <w:rsid w:val="00DF1A99"/>
    <w:rsid w:val="00DF3A85"/>
    <w:rsid w:val="00E024F2"/>
    <w:rsid w:val="00E0554F"/>
    <w:rsid w:val="00E0617F"/>
    <w:rsid w:val="00E26602"/>
    <w:rsid w:val="00E26B31"/>
    <w:rsid w:val="00E33AFF"/>
    <w:rsid w:val="00E370FC"/>
    <w:rsid w:val="00E46D8B"/>
    <w:rsid w:val="00E46E9F"/>
    <w:rsid w:val="00E6248B"/>
    <w:rsid w:val="00E70834"/>
    <w:rsid w:val="00E723E2"/>
    <w:rsid w:val="00E72534"/>
    <w:rsid w:val="00E74B3D"/>
    <w:rsid w:val="00E81E85"/>
    <w:rsid w:val="00E82B9B"/>
    <w:rsid w:val="00E93719"/>
    <w:rsid w:val="00EA137C"/>
    <w:rsid w:val="00EA142A"/>
    <w:rsid w:val="00EA16F6"/>
    <w:rsid w:val="00EB6EFE"/>
    <w:rsid w:val="00EC2272"/>
    <w:rsid w:val="00EC3986"/>
    <w:rsid w:val="00EC3F20"/>
    <w:rsid w:val="00EC65A9"/>
    <w:rsid w:val="00ED6A33"/>
    <w:rsid w:val="00EE1806"/>
    <w:rsid w:val="00EE27A7"/>
    <w:rsid w:val="00EE3957"/>
    <w:rsid w:val="00F04801"/>
    <w:rsid w:val="00F07A95"/>
    <w:rsid w:val="00F20687"/>
    <w:rsid w:val="00F26F10"/>
    <w:rsid w:val="00F30729"/>
    <w:rsid w:val="00F34C55"/>
    <w:rsid w:val="00F40790"/>
    <w:rsid w:val="00F45CB2"/>
    <w:rsid w:val="00F468AA"/>
    <w:rsid w:val="00F54146"/>
    <w:rsid w:val="00F74114"/>
    <w:rsid w:val="00F80881"/>
    <w:rsid w:val="00F86AE8"/>
    <w:rsid w:val="00F93DFD"/>
    <w:rsid w:val="00F97231"/>
    <w:rsid w:val="00FA1D91"/>
    <w:rsid w:val="00FB30C2"/>
    <w:rsid w:val="00FB714F"/>
    <w:rsid w:val="00FD2126"/>
    <w:rsid w:val="00FE1729"/>
    <w:rsid w:val="00FE4029"/>
    <w:rsid w:val="00FE54AD"/>
    <w:rsid w:val="00FF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BF9A38"/>
  <w15:chartTrackingRefBased/>
  <w15:docId w15:val="{1EF35EAA-C018-4E7A-A783-FE09B47EE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2194B"/>
    <w:pPr>
      <w:jc w:val="both"/>
    </w:pPr>
    <w:rPr>
      <w:rFonts w:ascii="Times New Roman" w:eastAsia="宋体" w:hAnsi="Times New Roman" w:cs="Times New Roman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4B463F"/>
    <w:pPr>
      <w:widowControl w:val="0"/>
      <w:spacing w:before="340" w:after="330" w:line="240" w:lineRule="atLeast"/>
      <w:jc w:val="center"/>
      <w:outlineLvl w:val="0"/>
    </w:pPr>
    <w:rPr>
      <w:rFonts w:eastAsia="黑体" w:cstheme="minorBidi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83241"/>
    <w:pPr>
      <w:widowControl w:val="0"/>
      <w:spacing w:beforeLines="50" w:before="50" w:afterLines="50" w:after="50" w:line="240" w:lineRule="atLeast"/>
      <w:outlineLvl w:val="1"/>
    </w:pPr>
    <w:rPr>
      <w:rFonts w:eastAsia="黑体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83241"/>
    <w:pPr>
      <w:widowControl w:val="0"/>
      <w:spacing w:beforeLines="50" w:before="50" w:afterLines="50" w:after="50" w:line="240" w:lineRule="atLeast"/>
      <w:outlineLvl w:val="2"/>
    </w:pPr>
    <w:rPr>
      <w:rFonts w:eastAsia="黑体" w:cstheme="minorBidi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83241"/>
    <w:pPr>
      <w:widowControl w:val="0"/>
      <w:spacing w:beforeLines="50" w:before="50" w:afterLines="50" w:after="50" w:line="240" w:lineRule="atLeast"/>
      <w:outlineLvl w:val="3"/>
    </w:pPr>
    <w:rPr>
      <w:rFonts w:eastAsia="黑体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1225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400" w:lineRule="exact"/>
      <w:jc w:val="center"/>
    </w:pPr>
    <w:rPr>
      <w:rFonts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1225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1225"/>
    <w:pPr>
      <w:widowControl w:val="0"/>
      <w:tabs>
        <w:tab w:val="center" w:pos="4153"/>
        <w:tab w:val="right" w:pos="8306"/>
      </w:tabs>
      <w:snapToGrid w:val="0"/>
      <w:spacing w:line="400" w:lineRule="exact"/>
      <w:jc w:val="left"/>
    </w:pPr>
    <w:rPr>
      <w:rFonts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1225"/>
    <w:rPr>
      <w:rFonts w:ascii="Times New Roman" w:eastAsia="宋体" w:hAnsi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B463F"/>
    <w:rPr>
      <w:rFonts w:eastAsia="黑体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983241"/>
    <w:rPr>
      <w:rFonts w:ascii="Times New Roman" w:eastAsia="黑体" w:hAnsi="Times New Roman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983241"/>
    <w:rPr>
      <w:rFonts w:ascii="Times New Roman" w:eastAsia="黑体" w:hAnsi="Times New Roman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983241"/>
    <w:rPr>
      <w:rFonts w:ascii="Times New Roman" w:eastAsia="黑体" w:hAnsi="Times New Roman" w:cstheme="majorBidi"/>
      <w:b/>
      <w:bCs/>
      <w:sz w:val="24"/>
      <w:szCs w:val="28"/>
    </w:rPr>
  </w:style>
  <w:style w:type="table" w:styleId="a7">
    <w:name w:val="Table Grid"/>
    <w:basedOn w:val="a1"/>
    <w:uiPriority w:val="39"/>
    <w:rsid w:val="00D855BD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CA1DE9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CA1DE9"/>
    <w:pPr>
      <w:widowControl w:val="0"/>
      <w:spacing w:line="400" w:lineRule="exact"/>
      <w:jc w:val="left"/>
    </w:pPr>
    <w:rPr>
      <w:rFonts w:cstheme="minorBidi"/>
      <w:sz w:val="24"/>
      <w:szCs w:val="21"/>
    </w:rPr>
  </w:style>
  <w:style w:type="character" w:customStyle="1" w:styleId="aa">
    <w:name w:val="批注文字 字符"/>
    <w:basedOn w:val="a0"/>
    <w:link w:val="a9"/>
    <w:uiPriority w:val="99"/>
    <w:semiHidden/>
    <w:rsid w:val="00CA1DE9"/>
    <w:rPr>
      <w:rFonts w:ascii="Times New Roman" w:eastAsia="宋体" w:hAnsi="Times New Roman"/>
      <w:sz w:val="24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CA1DE9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CA1DE9"/>
    <w:rPr>
      <w:rFonts w:ascii="Times New Roman" w:eastAsia="宋体" w:hAnsi="Times New Roman"/>
      <w:b/>
      <w:bCs/>
      <w:sz w:val="24"/>
    </w:rPr>
  </w:style>
  <w:style w:type="paragraph" w:styleId="ad">
    <w:name w:val="Balloon Text"/>
    <w:basedOn w:val="a"/>
    <w:link w:val="ae"/>
    <w:uiPriority w:val="99"/>
    <w:semiHidden/>
    <w:unhideWhenUsed/>
    <w:rsid w:val="00CA1DE9"/>
    <w:pPr>
      <w:widowControl w:val="0"/>
    </w:pPr>
    <w:rPr>
      <w:rFonts w:cstheme="minorBidi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CA1DE9"/>
    <w:rPr>
      <w:rFonts w:ascii="Times New Roman" w:eastAsia="宋体" w:hAnsi="Times New Roman"/>
      <w:sz w:val="18"/>
      <w:szCs w:val="18"/>
    </w:rPr>
  </w:style>
  <w:style w:type="character" w:styleId="af">
    <w:name w:val="Placeholder Text"/>
    <w:basedOn w:val="a0"/>
    <w:uiPriority w:val="99"/>
    <w:semiHidden/>
    <w:rsid w:val="000A28E5"/>
    <w:rPr>
      <w:color w:val="808080"/>
    </w:rPr>
  </w:style>
  <w:style w:type="paragraph" w:styleId="TOC2">
    <w:name w:val="toc 2"/>
    <w:basedOn w:val="a"/>
    <w:next w:val="a"/>
    <w:autoRedefine/>
    <w:uiPriority w:val="39"/>
    <w:unhideWhenUsed/>
    <w:rsid w:val="00222D0D"/>
    <w:pPr>
      <w:widowControl w:val="0"/>
      <w:spacing w:line="400" w:lineRule="exact"/>
      <w:ind w:leftChars="200" w:left="420"/>
    </w:pPr>
    <w:rPr>
      <w:rFonts w:cstheme="minorBidi"/>
      <w:sz w:val="24"/>
      <w:szCs w:val="21"/>
    </w:rPr>
  </w:style>
  <w:style w:type="paragraph" w:styleId="TOC1">
    <w:name w:val="toc 1"/>
    <w:basedOn w:val="a"/>
    <w:next w:val="a"/>
    <w:autoRedefine/>
    <w:uiPriority w:val="39"/>
    <w:unhideWhenUsed/>
    <w:qFormat/>
    <w:rsid w:val="00E72534"/>
    <w:pPr>
      <w:widowControl w:val="0"/>
      <w:tabs>
        <w:tab w:val="right" w:leader="dot" w:pos="9060"/>
      </w:tabs>
      <w:spacing w:line="400" w:lineRule="exact"/>
      <w:ind w:firstLineChars="200" w:firstLine="720"/>
      <w:jc w:val="center"/>
    </w:pPr>
    <w:rPr>
      <w:rFonts w:cstheme="minorBidi"/>
      <w:sz w:val="24"/>
      <w:szCs w:val="21"/>
    </w:rPr>
  </w:style>
  <w:style w:type="paragraph" w:styleId="TOC3">
    <w:name w:val="toc 3"/>
    <w:basedOn w:val="a"/>
    <w:next w:val="a"/>
    <w:autoRedefine/>
    <w:uiPriority w:val="39"/>
    <w:unhideWhenUsed/>
    <w:rsid w:val="00222D0D"/>
    <w:pPr>
      <w:widowControl w:val="0"/>
      <w:spacing w:line="400" w:lineRule="exact"/>
      <w:ind w:leftChars="400" w:left="840"/>
    </w:pPr>
    <w:rPr>
      <w:rFonts w:cstheme="minorBidi"/>
      <w:sz w:val="24"/>
      <w:szCs w:val="21"/>
    </w:rPr>
  </w:style>
  <w:style w:type="character" w:styleId="af0">
    <w:name w:val="Hyperlink"/>
    <w:basedOn w:val="a0"/>
    <w:uiPriority w:val="99"/>
    <w:unhideWhenUsed/>
    <w:rsid w:val="00222D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7FB69E-460F-4675-962B-99181A465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高百川</dc:creator>
  <cp:keywords/>
  <dc:description/>
  <cp:lastModifiedBy>高百川</cp:lastModifiedBy>
  <cp:revision>2</cp:revision>
  <dcterms:created xsi:type="dcterms:W3CDTF">2023-04-27T11:35:00Z</dcterms:created>
  <dcterms:modified xsi:type="dcterms:W3CDTF">2023-04-27T11:36:00Z</dcterms:modified>
</cp:coreProperties>
</file>