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247CC" w14:textId="6415B982" w:rsidR="00382426" w:rsidRPr="00343E25" w:rsidRDefault="003E0498" w:rsidP="00343E25">
      <w:pPr>
        <w:spacing w:line="360" w:lineRule="auto"/>
        <w:rPr>
          <w:rFonts w:ascii="宋体" w:eastAsia="宋体" w:hAnsi="宋体"/>
          <w:sz w:val="24"/>
          <w:szCs w:val="24"/>
        </w:rPr>
      </w:pPr>
      <w:r w:rsidRPr="00343E25">
        <w:rPr>
          <w:rFonts w:ascii="宋体" w:eastAsia="宋体" w:hAnsi="宋体" w:hint="eastAsia"/>
          <w:sz w:val="24"/>
          <w:szCs w:val="24"/>
        </w:rPr>
        <w:t>第一章 绪论</w:t>
      </w:r>
    </w:p>
    <w:p w14:paraId="3F5997FA" w14:textId="6C99A571" w:rsidR="00343E25" w:rsidRDefault="00343E25" w:rsidP="00343E25">
      <w:pPr>
        <w:spacing w:line="360" w:lineRule="auto"/>
        <w:rPr>
          <w:rFonts w:ascii="宋体" w:eastAsia="宋体" w:hAnsi="宋体"/>
          <w:sz w:val="24"/>
          <w:szCs w:val="24"/>
        </w:rPr>
      </w:pPr>
      <w:r w:rsidRPr="00343E25">
        <w:rPr>
          <w:rFonts w:ascii="宋体" w:eastAsia="宋体" w:hAnsi="宋体"/>
          <w:sz w:val="24"/>
          <w:szCs w:val="24"/>
        </w:rPr>
        <w:t>1</w:t>
      </w:r>
      <w:r w:rsidRPr="00343E25">
        <w:rPr>
          <w:rFonts w:ascii="宋体" w:eastAsia="宋体" w:hAnsi="宋体" w:hint="eastAsia"/>
          <w:sz w:val="24"/>
          <w:szCs w:val="24"/>
        </w:rPr>
        <w:t>.</w:t>
      </w:r>
      <w:r w:rsidRPr="00343E25">
        <w:rPr>
          <w:rFonts w:ascii="宋体" w:eastAsia="宋体" w:hAnsi="宋体"/>
          <w:sz w:val="24"/>
          <w:szCs w:val="24"/>
        </w:rPr>
        <w:t>1</w:t>
      </w:r>
      <w:r w:rsidR="004C2123">
        <w:rPr>
          <w:rFonts w:ascii="宋体" w:eastAsia="宋体" w:hAnsi="宋体"/>
          <w:sz w:val="24"/>
          <w:szCs w:val="24"/>
        </w:rPr>
        <w:t xml:space="preserve"> </w:t>
      </w:r>
      <w:r w:rsidR="004C2123">
        <w:rPr>
          <w:rFonts w:ascii="宋体" w:eastAsia="宋体" w:hAnsi="宋体" w:hint="eastAsia"/>
          <w:sz w:val="24"/>
          <w:szCs w:val="24"/>
        </w:rPr>
        <w:t>研究背景</w:t>
      </w:r>
    </w:p>
    <w:p w14:paraId="53BD6D4C" w14:textId="125BB831" w:rsidR="00E024B3" w:rsidRDefault="00687A6F" w:rsidP="00343E25">
      <w:pPr>
        <w:spacing w:line="360" w:lineRule="auto"/>
        <w:rPr>
          <w:rFonts w:ascii="宋体" w:eastAsia="宋体" w:hAnsi="宋体"/>
          <w:sz w:val="24"/>
          <w:szCs w:val="24"/>
        </w:rPr>
      </w:pPr>
      <w:r>
        <w:rPr>
          <w:rFonts w:ascii="宋体" w:eastAsia="宋体" w:hAnsi="宋体"/>
          <w:sz w:val="24"/>
          <w:szCs w:val="24"/>
        </w:rPr>
        <w:t xml:space="preserve">1.2 </w:t>
      </w:r>
      <w:r>
        <w:rPr>
          <w:rFonts w:ascii="宋体" w:eastAsia="宋体" w:hAnsi="宋体" w:hint="eastAsia"/>
          <w:sz w:val="24"/>
          <w:szCs w:val="24"/>
        </w:rPr>
        <w:t>等几何拓扑优化简介</w:t>
      </w:r>
    </w:p>
    <w:p w14:paraId="342B59C8" w14:textId="5BA186DC" w:rsidR="00B03DC3" w:rsidRDefault="00B03DC3" w:rsidP="00343E25">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3 </w:t>
      </w:r>
      <w:r>
        <w:rPr>
          <w:rFonts w:ascii="宋体" w:eastAsia="宋体" w:hAnsi="宋体" w:hint="eastAsia"/>
          <w:sz w:val="24"/>
          <w:szCs w:val="24"/>
        </w:rPr>
        <w:t>三维可视化图形工具OpenGL概述</w:t>
      </w:r>
    </w:p>
    <w:p w14:paraId="67845EDC" w14:textId="23F91F3A" w:rsidR="00D07D53" w:rsidRDefault="00D07D53" w:rsidP="00343E25">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4 </w:t>
      </w:r>
      <w:r>
        <w:rPr>
          <w:rFonts w:ascii="宋体" w:eastAsia="宋体" w:hAnsi="宋体" w:hint="eastAsia"/>
          <w:sz w:val="24"/>
          <w:szCs w:val="24"/>
        </w:rPr>
        <w:t>本文的主要研究内容</w:t>
      </w:r>
    </w:p>
    <w:p w14:paraId="3EE425AC" w14:textId="1E9D5B98" w:rsidR="003D2A2B" w:rsidRDefault="00D07D53" w:rsidP="00343E25">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5 </w:t>
      </w:r>
      <w:r>
        <w:rPr>
          <w:rFonts w:ascii="宋体" w:eastAsia="宋体" w:hAnsi="宋体" w:hint="eastAsia"/>
          <w:sz w:val="24"/>
          <w:szCs w:val="24"/>
        </w:rPr>
        <w:t>本章小结</w:t>
      </w:r>
    </w:p>
    <w:p w14:paraId="0A7DD221" w14:textId="77777777" w:rsidR="00C720A4" w:rsidRDefault="00C720A4" w:rsidP="00343E25">
      <w:pPr>
        <w:spacing w:line="360" w:lineRule="auto"/>
        <w:rPr>
          <w:rFonts w:ascii="宋体" w:eastAsia="宋体" w:hAnsi="宋体"/>
          <w:sz w:val="24"/>
          <w:szCs w:val="24"/>
        </w:rPr>
      </w:pPr>
    </w:p>
    <w:p w14:paraId="04215607" w14:textId="73657C36" w:rsidR="00867CB2" w:rsidRDefault="003D2A2B" w:rsidP="00343E25">
      <w:pPr>
        <w:spacing w:line="360" w:lineRule="auto"/>
        <w:rPr>
          <w:rFonts w:ascii="宋体" w:eastAsia="宋体" w:hAnsi="宋体"/>
          <w:sz w:val="24"/>
          <w:szCs w:val="24"/>
        </w:rPr>
      </w:pPr>
      <w:r>
        <w:rPr>
          <w:rFonts w:ascii="宋体" w:eastAsia="宋体" w:hAnsi="宋体" w:hint="eastAsia"/>
          <w:sz w:val="24"/>
          <w:szCs w:val="24"/>
        </w:rPr>
        <w:t>第</w:t>
      </w:r>
      <w:r w:rsidR="0016720A">
        <w:rPr>
          <w:rFonts w:ascii="宋体" w:eastAsia="宋体" w:hAnsi="宋体" w:hint="eastAsia"/>
          <w:sz w:val="24"/>
          <w:szCs w:val="24"/>
        </w:rPr>
        <w:t>二</w:t>
      </w:r>
      <w:r>
        <w:rPr>
          <w:rFonts w:ascii="宋体" w:eastAsia="宋体" w:hAnsi="宋体" w:hint="eastAsia"/>
          <w:sz w:val="24"/>
          <w:szCs w:val="24"/>
        </w:rPr>
        <w:t>章</w:t>
      </w:r>
      <w:r w:rsidR="00867CB2">
        <w:rPr>
          <w:rFonts w:ascii="宋体" w:eastAsia="宋体" w:hAnsi="宋体" w:hint="eastAsia"/>
          <w:sz w:val="24"/>
          <w:szCs w:val="24"/>
        </w:rPr>
        <w:t xml:space="preserve"> 基于变密度法的等几何拓扑优化</w:t>
      </w:r>
      <w:r w:rsidR="00B42033">
        <w:rPr>
          <w:rFonts w:ascii="宋体" w:eastAsia="宋体" w:hAnsi="宋体" w:hint="eastAsia"/>
          <w:sz w:val="24"/>
          <w:szCs w:val="24"/>
        </w:rPr>
        <w:t>方法</w:t>
      </w:r>
    </w:p>
    <w:p w14:paraId="3AB1525C" w14:textId="2C601111" w:rsidR="002B23F1" w:rsidRDefault="001D4DB9" w:rsidP="00343E25">
      <w:pPr>
        <w:spacing w:line="360" w:lineRule="auto"/>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引言</w:t>
      </w:r>
    </w:p>
    <w:p w14:paraId="44E61D80" w14:textId="65EBD68B" w:rsidR="00F821E1" w:rsidRDefault="00F821E1" w:rsidP="00343E25">
      <w:pPr>
        <w:spacing w:line="360" w:lineRule="auto"/>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B样条与N</w:t>
      </w:r>
      <w:r>
        <w:rPr>
          <w:rFonts w:ascii="宋体" w:eastAsia="宋体" w:hAnsi="宋体"/>
          <w:sz w:val="24"/>
          <w:szCs w:val="24"/>
        </w:rPr>
        <w:t>URBS</w:t>
      </w:r>
      <w:r>
        <w:rPr>
          <w:rFonts w:ascii="宋体" w:eastAsia="宋体" w:hAnsi="宋体" w:hint="eastAsia"/>
          <w:sz w:val="24"/>
          <w:szCs w:val="24"/>
        </w:rPr>
        <w:t>理论</w:t>
      </w:r>
    </w:p>
    <w:p w14:paraId="7863A27F" w14:textId="16517842" w:rsidR="00E602FC" w:rsidRDefault="00E602FC" w:rsidP="00343E25">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3 </w:t>
      </w:r>
      <w:r>
        <w:rPr>
          <w:rFonts w:ascii="宋体" w:eastAsia="宋体" w:hAnsi="宋体" w:hint="eastAsia"/>
          <w:sz w:val="24"/>
          <w:szCs w:val="24"/>
        </w:rPr>
        <w:t>变密度法的等几何拓扑优化理论</w:t>
      </w:r>
    </w:p>
    <w:p w14:paraId="7398D574" w14:textId="2C95309C" w:rsidR="00453C76" w:rsidRDefault="00453C76" w:rsidP="00343E25">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4 </w:t>
      </w:r>
      <w:r>
        <w:rPr>
          <w:rFonts w:ascii="宋体" w:eastAsia="宋体" w:hAnsi="宋体" w:hint="eastAsia"/>
          <w:sz w:val="24"/>
          <w:szCs w:val="24"/>
        </w:rPr>
        <w:t>本章小结</w:t>
      </w:r>
    </w:p>
    <w:p w14:paraId="450583A0" w14:textId="77684692" w:rsidR="00E12396" w:rsidRDefault="00E12396" w:rsidP="00343E25">
      <w:pPr>
        <w:spacing w:line="360" w:lineRule="auto"/>
        <w:rPr>
          <w:rFonts w:ascii="宋体" w:eastAsia="宋体" w:hAnsi="宋体"/>
          <w:sz w:val="24"/>
          <w:szCs w:val="24"/>
        </w:rPr>
      </w:pPr>
      <w:r>
        <w:rPr>
          <w:rFonts w:ascii="宋体" w:eastAsia="宋体" w:hAnsi="宋体" w:hint="eastAsia"/>
          <w:sz w:val="24"/>
          <w:szCs w:val="24"/>
        </w:rPr>
        <w:t>第二章主要说明拓扑优化的理论，这一部分为后续可视化做了一个数据上的支撑</w:t>
      </w:r>
      <w:r w:rsidR="00223470">
        <w:rPr>
          <w:rFonts w:ascii="宋体" w:eastAsia="宋体" w:hAnsi="宋体" w:hint="eastAsia"/>
          <w:sz w:val="24"/>
          <w:szCs w:val="24"/>
        </w:rPr>
        <w:t>。重点特别在于第二小节中的B样条与N</w:t>
      </w:r>
      <w:r w:rsidR="00223470">
        <w:rPr>
          <w:rFonts w:ascii="宋体" w:eastAsia="宋体" w:hAnsi="宋体"/>
          <w:sz w:val="24"/>
          <w:szCs w:val="24"/>
        </w:rPr>
        <w:t>URBS</w:t>
      </w:r>
      <w:r w:rsidR="00223470">
        <w:rPr>
          <w:rFonts w:ascii="宋体" w:eastAsia="宋体" w:hAnsi="宋体" w:hint="eastAsia"/>
          <w:sz w:val="24"/>
          <w:szCs w:val="24"/>
        </w:rPr>
        <w:t>理论部分，在后续</w:t>
      </w:r>
      <w:r w:rsidR="007B45F8">
        <w:rPr>
          <w:rFonts w:ascii="宋体" w:eastAsia="宋体" w:hAnsi="宋体" w:hint="eastAsia"/>
          <w:sz w:val="24"/>
          <w:szCs w:val="24"/>
        </w:rPr>
        <w:t>第三</w:t>
      </w:r>
      <w:proofErr w:type="gramStart"/>
      <w:r w:rsidR="007B45F8">
        <w:rPr>
          <w:rFonts w:ascii="宋体" w:eastAsia="宋体" w:hAnsi="宋体" w:hint="eastAsia"/>
          <w:sz w:val="24"/>
          <w:szCs w:val="24"/>
        </w:rPr>
        <w:t>章</w:t>
      </w:r>
      <w:r w:rsidR="00223470">
        <w:rPr>
          <w:rFonts w:ascii="宋体" w:eastAsia="宋体" w:hAnsi="宋体" w:hint="eastAsia"/>
          <w:sz w:val="24"/>
          <w:szCs w:val="24"/>
        </w:rPr>
        <w:t>计算</w:t>
      </w:r>
      <w:proofErr w:type="gramEnd"/>
      <w:r w:rsidR="00223470">
        <w:rPr>
          <w:rFonts w:ascii="宋体" w:eastAsia="宋体" w:hAnsi="宋体" w:hint="eastAsia"/>
          <w:sz w:val="24"/>
          <w:szCs w:val="24"/>
        </w:rPr>
        <w:t>N</w:t>
      </w:r>
      <w:r w:rsidR="00223470">
        <w:rPr>
          <w:rFonts w:ascii="宋体" w:eastAsia="宋体" w:hAnsi="宋体"/>
          <w:sz w:val="24"/>
          <w:szCs w:val="24"/>
        </w:rPr>
        <w:t>URBS</w:t>
      </w:r>
      <w:r w:rsidR="00223470">
        <w:rPr>
          <w:rFonts w:ascii="宋体" w:eastAsia="宋体" w:hAnsi="宋体" w:hint="eastAsia"/>
          <w:sz w:val="24"/>
          <w:szCs w:val="24"/>
        </w:rPr>
        <w:t>面片的时候需要这一方面的理论知识作为支撑。</w:t>
      </w:r>
      <w:r w:rsidR="00AB6C69">
        <w:rPr>
          <w:rFonts w:ascii="宋体" w:eastAsia="宋体" w:hAnsi="宋体" w:hint="eastAsia"/>
          <w:sz w:val="24"/>
          <w:szCs w:val="24"/>
        </w:rPr>
        <w:t>即，第二小节主要为后续计算几何轮廓提供理论支撑，第三小节主要是为后续显示单元密度值而给出计算密度值的方法。</w:t>
      </w:r>
    </w:p>
    <w:p w14:paraId="7E3C956F" w14:textId="77777777" w:rsidR="00490DCF" w:rsidRDefault="00490DCF" w:rsidP="00343E25">
      <w:pPr>
        <w:spacing w:line="360" w:lineRule="auto"/>
        <w:rPr>
          <w:rFonts w:ascii="宋体" w:eastAsia="宋体" w:hAnsi="宋体"/>
          <w:sz w:val="24"/>
          <w:szCs w:val="24"/>
        </w:rPr>
      </w:pPr>
    </w:p>
    <w:p w14:paraId="491E02BF" w14:textId="576A8668" w:rsidR="0066116A" w:rsidRDefault="0066116A" w:rsidP="00343E25">
      <w:pPr>
        <w:spacing w:line="360" w:lineRule="auto"/>
        <w:rPr>
          <w:rFonts w:ascii="宋体" w:eastAsia="宋体" w:hAnsi="宋体"/>
          <w:sz w:val="24"/>
          <w:szCs w:val="24"/>
        </w:rPr>
      </w:pPr>
      <w:r>
        <w:rPr>
          <w:rFonts w:ascii="宋体" w:eastAsia="宋体" w:hAnsi="宋体" w:hint="eastAsia"/>
          <w:sz w:val="24"/>
          <w:szCs w:val="24"/>
        </w:rPr>
        <w:t>第</w:t>
      </w:r>
      <w:r w:rsidR="00F4185A">
        <w:rPr>
          <w:rFonts w:ascii="宋体" w:eastAsia="宋体" w:hAnsi="宋体" w:hint="eastAsia"/>
          <w:sz w:val="24"/>
          <w:szCs w:val="24"/>
        </w:rPr>
        <w:t>三</w:t>
      </w:r>
      <w:r>
        <w:rPr>
          <w:rFonts w:ascii="宋体" w:eastAsia="宋体" w:hAnsi="宋体" w:hint="eastAsia"/>
          <w:sz w:val="24"/>
          <w:szCs w:val="24"/>
        </w:rPr>
        <w:t>章 三维情形下的等几何拓扑优化可视化研究</w:t>
      </w:r>
    </w:p>
    <w:p w14:paraId="327F5AF8" w14:textId="549E559C" w:rsidR="00805853" w:rsidRDefault="00FB0621" w:rsidP="00343E25">
      <w:pPr>
        <w:spacing w:line="360" w:lineRule="auto"/>
        <w:rPr>
          <w:rFonts w:ascii="宋体" w:eastAsia="宋体" w:hAnsi="宋体"/>
          <w:sz w:val="24"/>
          <w:szCs w:val="24"/>
        </w:rPr>
      </w:pPr>
      <w:r>
        <w:rPr>
          <w:rFonts w:ascii="宋体" w:eastAsia="宋体" w:hAnsi="宋体"/>
          <w:sz w:val="24"/>
          <w:szCs w:val="24"/>
        </w:rPr>
        <w:t>3</w:t>
      </w:r>
      <w:r w:rsidR="00D00CE0">
        <w:rPr>
          <w:rFonts w:ascii="宋体" w:eastAsia="宋体" w:hAnsi="宋体" w:hint="eastAsia"/>
          <w:sz w:val="24"/>
          <w:szCs w:val="24"/>
        </w:rPr>
        <w:t>.</w:t>
      </w:r>
      <w:r w:rsidR="00D00CE0">
        <w:rPr>
          <w:rFonts w:ascii="宋体" w:eastAsia="宋体" w:hAnsi="宋体"/>
          <w:sz w:val="24"/>
          <w:szCs w:val="24"/>
        </w:rPr>
        <w:t xml:space="preserve">1 </w:t>
      </w:r>
      <w:r w:rsidR="00D00CE0">
        <w:rPr>
          <w:rFonts w:ascii="宋体" w:eastAsia="宋体" w:hAnsi="宋体" w:hint="eastAsia"/>
          <w:sz w:val="24"/>
          <w:szCs w:val="24"/>
        </w:rPr>
        <w:t>引言</w:t>
      </w:r>
    </w:p>
    <w:p w14:paraId="465EB4A1" w14:textId="0E3043C0" w:rsidR="001A5C0E" w:rsidRPr="00D034BF" w:rsidDel="00A71F10" w:rsidRDefault="00FB0621" w:rsidP="00343E25">
      <w:pPr>
        <w:spacing w:line="360" w:lineRule="auto"/>
        <w:rPr>
          <w:del w:id="0" w:author="高百川" w:date="2023-04-18T00:06:00Z"/>
          <w:rFonts w:ascii="宋体" w:eastAsia="宋体" w:hAnsi="宋体"/>
          <w:color w:val="C00000"/>
          <w:sz w:val="24"/>
          <w:szCs w:val="24"/>
          <w:rPrChange w:id="1" w:author="高百川" w:date="2023-04-18T00:12:00Z">
            <w:rPr>
              <w:del w:id="2" w:author="高百川" w:date="2023-04-18T00:06:00Z"/>
              <w:rFonts w:ascii="宋体" w:eastAsia="宋体" w:hAnsi="宋体"/>
              <w:sz w:val="24"/>
              <w:szCs w:val="24"/>
            </w:rPr>
          </w:rPrChange>
        </w:rPr>
      </w:pPr>
      <w:del w:id="3" w:author="高百川" w:date="2023-04-18T00:06:00Z">
        <w:r w:rsidRPr="00D034BF" w:rsidDel="00A71F10">
          <w:rPr>
            <w:rFonts w:ascii="宋体" w:eastAsia="宋体" w:hAnsi="宋体"/>
            <w:color w:val="C00000"/>
            <w:sz w:val="24"/>
            <w:szCs w:val="24"/>
            <w:rPrChange w:id="4" w:author="高百川" w:date="2023-04-18T00:12:00Z">
              <w:rPr>
                <w:rFonts w:ascii="宋体" w:eastAsia="宋体" w:hAnsi="宋体"/>
                <w:sz w:val="24"/>
                <w:szCs w:val="24"/>
              </w:rPr>
            </w:rPrChange>
          </w:rPr>
          <w:delText>3</w:delText>
        </w:r>
        <w:r w:rsidR="001A5C0E" w:rsidRPr="00D034BF" w:rsidDel="00A71F10">
          <w:rPr>
            <w:rFonts w:ascii="宋体" w:eastAsia="宋体" w:hAnsi="宋体" w:hint="eastAsia"/>
            <w:color w:val="C00000"/>
            <w:sz w:val="24"/>
            <w:szCs w:val="24"/>
            <w:rPrChange w:id="5" w:author="高百川" w:date="2023-04-18T00:12:00Z">
              <w:rPr>
                <w:rFonts w:ascii="宋体" w:eastAsia="宋体" w:hAnsi="宋体" w:hint="eastAsia"/>
                <w:sz w:val="24"/>
                <w:szCs w:val="24"/>
              </w:rPr>
            </w:rPrChange>
          </w:rPr>
          <w:delText>.</w:delText>
        </w:r>
        <w:r w:rsidR="001A5C0E" w:rsidRPr="00D034BF" w:rsidDel="00A71F10">
          <w:rPr>
            <w:rFonts w:ascii="宋体" w:eastAsia="宋体" w:hAnsi="宋体"/>
            <w:color w:val="C00000"/>
            <w:sz w:val="24"/>
            <w:szCs w:val="24"/>
            <w:rPrChange w:id="6" w:author="高百川" w:date="2023-04-18T00:12:00Z">
              <w:rPr>
                <w:rFonts w:ascii="宋体" w:eastAsia="宋体" w:hAnsi="宋体"/>
                <w:sz w:val="24"/>
                <w:szCs w:val="24"/>
              </w:rPr>
            </w:rPrChange>
          </w:rPr>
          <w:delText xml:space="preserve">2 </w:delText>
        </w:r>
        <w:r w:rsidR="00B46E14" w:rsidRPr="00D034BF" w:rsidDel="00A71F10">
          <w:rPr>
            <w:rFonts w:ascii="宋体" w:eastAsia="宋体" w:hAnsi="宋体" w:hint="eastAsia"/>
            <w:color w:val="C00000"/>
            <w:sz w:val="24"/>
            <w:szCs w:val="24"/>
            <w:highlight w:val="yellow"/>
            <w:rPrChange w:id="7" w:author="高百川" w:date="2023-04-18T00:12:00Z">
              <w:rPr>
                <w:rFonts w:ascii="宋体" w:eastAsia="宋体" w:hAnsi="宋体" w:hint="eastAsia"/>
                <w:sz w:val="24"/>
                <w:szCs w:val="24"/>
                <w:highlight w:val="yellow"/>
              </w:rPr>
            </w:rPrChange>
          </w:rPr>
          <w:delText>图形学基础</w:delText>
        </w:r>
        <w:r w:rsidR="00E50566" w:rsidRPr="00D034BF" w:rsidDel="00A71F10">
          <w:rPr>
            <w:rFonts w:ascii="宋体" w:eastAsia="宋体" w:hAnsi="宋体" w:hint="eastAsia"/>
            <w:color w:val="C00000"/>
            <w:sz w:val="24"/>
            <w:szCs w:val="24"/>
            <w:highlight w:val="yellow"/>
            <w:rPrChange w:id="8" w:author="高百川" w:date="2023-04-18T00:12:00Z">
              <w:rPr>
                <w:rFonts w:ascii="宋体" w:eastAsia="宋体" w:hAnsi="宋体" w:hint="eastAsia"/>
                <w:sz w:val="24"/>
                <w:szCs w:val="24"/>
                <w:highlight w:val="yellow"/>
              </w:rPr>
            </w:rPrChange>
          </w:rPr>
          <w:delText>（这一部分还是否需要存疑）</w:delText>
        </w:r>
      </w:del>
    </w:p>
    <w:p w14:paraId="160E8D41" w14:textId="08C7DDC4" w:rsidR="00A71F10" w:rsidRDefault="00FB0621" w:rsidP="00343E25">
      <w:pPr>
        <w:spacing w:line="360" w:lineRule="auto"/>
        <w:rPr>
          <w:ins w:id="9" w:author="高百川" w:date="2023-04-18T00:07:00Z"/>
          <w:rFonts w:ascii="宋体" w:eastAsia="宋体" w:hAnsi="宋体"/>
          <w:sz w:val="24"/>
          <w:szCs w:val="24"/>
        </w:rPr>
      </w:pPr>
      <w:r w:rsidRPr="00D034BF">
        <w:rPr>
          <w:rFonts w:ascii="宋体" w:eastAsia="宋体" w:hAnsi="宋体"/>
          <w:color w:val="C00000"/>
          <w:sz w:val="24"/>
          <w:szCs w:val="24"/>
          <w:rPrChange w:id="10" w:author="高百川" w:date="2023-04-18T00:12:00Z">
            <w:rPr>
              <w:rFonts w:ascii="宋体" w:eastAsia="宋体" w:hAnsi="宋体"/>
              <w:sz w:val="24"/>
              <w:szCs w:val="24"/>
            </w:rPr>
          </w:rPrChange>
        </w:rPr>
        <w:t>3</w:t>
      </w:r>
      <w:r w:rsidR="00D00CE0" w:rsidRPr="00D034BF">
        <w:rPr>
          <w:rFonts w:ascii="宋体" w:eastAsia="宋体" w:hAnsi="宋体" w:hint="eastAsia"/>
          <w:color w:val="C00000"/>
          <w:sz w:val="24"/>
          <w:szCs w:val="24"/>
          <w:rPrChange w:id="11" w:author="高百川" w:date="2023-04-18T00:12:00Z">
            <w:rPr>
              <w:rFonts w:ascii="宋体" w:eastAsia="宋体" w:hAnsi="宋体" w:hint="eastAsia"/>
              <w:sz w:val="24"/>
              <w:szCs w:val="24"/>
            </w:rPr>
          </w:rPrChange>
        </w:rPr>
        <w:t>.</w:t>
      </w:r>
      <w:ins w:id="12" w:author="高百川" w:date="2023-04-18T00:06:00Z">
        <w:r w:rsidR="00A71F10" w:rsidRPr="00D034BF">
          <w:rPr>
            <w:rFonts w:ascii="宋体" w:eastAsia="宋体" w:hAnsi="宋体"/>
            <w:color w:val="C00000"/>
            <w:sz w:val="24"/>
            <w:szCs w:val="24"/>
            <w:rPrChange w:id="13" w:author="高百川" w:date="2023-04-18T00:12:00Z">
              <w:rPr>
                <w:rFonts w:ascii="宋体" w:eastAsia="宋体" w:hAnsi="宋体"/>
                <w:sz w:val="24"/>
                <w:szCs w:val="24"/>
              </w:rPr>
            </w:rPrChange>
          </w:rPr>
          <w:t>2</w:t>
        </w:r>
      </w:ins>
      <w:del w:id="14" w:author="高百川" w:date="2023-04-18T00:06:00Z">
        <w:r w:rsidR="001A5C0E" w:rsidRPr="00D034BF" w:rsidDel="00A71F10">
          <w:rPr>
            <w:rFonts w:ascii="宋体" w:eastAsia="宋体" w:hAnsi="宋体"/>
            <w:color w:val="C00000"/>
            <w:sz w:val="24"/>
            <w:szCs w:val="24"/>
            <w:rPrChange w:id="15" w:author="高百川" w:date="2023-04-18T00:12:00Z">
              <w:rPr>
                <w:rFonts w:ascii="宋体" w:eastAsia="宋体" w:hAnsi="宋体"/>
                <w:sz w:val="24"/>
                <w:szCs w:val="24"/>
              </w:rPr>
            </w:rPrChange>
          </w:rPr>
          <w:delText>3</w:delText>
        </w:r>
      </w:del>
      <w:r w:rsidR="00D00CE0" w:rsidRPr="00D034BF">
        <w:rPr>
          <w:rFonts w:ascii="宋体" w:eastAsia="宋体" w:hAnsi="宋体"/>
          <w:color w:val="C00000"/>
          <w:sz w:val="24"/>
          <w:szCs w:val="24"/>
          <w:rPrChange w:id="16" w:author="高百川" w:date="2023-04-18T00:12:00Z">
            <w:rPr>
              <w:rFonts w:ascii="宋体" w:eastAsia="宋体" w:hAnsi="宋体"/>
              <w:sz w:val="24"/>
              <w:szCs w:val="24"/>
            </w:rPr>
          </w:rPrChange>
        </w:rPr>
        <w:t xml:space="preserve"> </w:t>
      </w:r>
      <w:r w:rsidR="00D00CE0" w:rsidRPr="00D034BF">
        <w:rPr>
          <w:rFonts w:ascii="宋体" w:eastAsia="宋体" w:hAnsi="宋体" w:hint="eastAsia"/>
          <w:color w:val="C00000"/>
          <w:sz w:val="24"/>
          <w:szCs w:val="24"/>
          <w:rPrChange w:id="17" w:author="高百川" w:date="2023-04-18T00:12:00Z">
            <w:rPr>
              <w:rFonts w:ascii="宋体" w:eastAsia="宋体" w:hAnsi="宋体" w:hint="eastAsia"/>
              <w:sz w:val="24"/>
              <w:szCs w:val="24"/>
            </w:rPr>
          </w:rPrChange>
        </w:rPr>
        <w:t>等几何</w:t>
      </w:r>
      <w:r w:rsidR="00691243" w:rsidRPr="00D034BF">
        <w:rPr>
          <w:rFonts w:ascii="宋体" w:eastAsia="宋体" w:hAnsi="宋体" w:hint="eastAsia"/>
          <w:color w:val="C00000"/>
          <w:sz w:val="24"/>
          <w:szCs w:val="24"/>
          <w:rPrChange w:id="18" w:author="高百川" w:date="2023-04-18T00:12:00Z">
            <w:rPr>
              <w:rFonts w:ascii="宋体" w:eastAsia="宋体" w:hAnsi="宋体" w:hint="eastAsia"/>
              <w:sz w:val="24"/>
              <w:szCs w:val="24"/>
            </w:rPr>
          </w:rPrChange>
        </w:rPr>
        <w:t>模型表达</w:t>
      </w:r>
      <w:r w:rsidR="00775856" w:rsidRPr="00D034BF">
        <w:rPr>
          <w:rFonts w:ascii="宋体" w:eastAsia="宋体" w:hAnsi="宋体" w:hint="eastAsia"/>
          <w:color w:val="C00000"/>
          <w:sz w:val="24"/>
          <w:szCs w:val="24"/>
          <w:rPrChange w:id="19" w:author="高百川" w:date="2023-04-18T00:12:00Z">
            <w:rPr>
              <w:rFonts w:ascii="宋体" w:eastAsia="宋体" w:hAnsi="宋体" w:hint="eastAsia"/>
              <w:sz w:val="24"/>
              <w:szCs w:val="24"/>
            </w:rPr>
          </w:rPrChange>
        </w:rPr>
        <w:t>（模型的控制点与变形方法）</w:t>
      </w:r>
      <w:ins w:id="20" w:author="高百川" w:date="2023-04-18T00:06:00Z">
        <w:r w:rsidR="00A71F10">
          <w:rPr>
            <w:rFonts w:ascii="宋体" w:eastAsia="宋体" w:hAnsi="宋体" w:hint="eastAsia"/>
            <w:sz w:val="24"/>
            <w:szCs w:val="24"/>
          </w:rPr>
          <w:t xml:space="preserve"> </w:t>
        </w:r>
      </w:ins>
      <w:ins w:id="21" w:author="高百川" w:date="2023-04-18T00:12:00Z">
        <w:r w:rsidR="00D034BF" w:rsidRPr="00D034BF">
          <w:rPr>
            <w:rFonts w:ascii="宋体" w:eastAsia="宋体" w:hAnsi="宋体" w:hint="eastAsia"/>
            <w:color w:val="C00000"/>
            <w:sz w:val="24"/>
            <w:szCs w:val="24"/>
            <w:rPrChange w:id="22" w:author="高百川" w:date="2023-04-18T00:12:00Z">
              <w:rPr>
                <w:rFonts w:ascii="宋体" w:eastAsia="宋体" w:hAnsi="宋体" w:hint="eastAsia"/>
                <w:sz w:val="24"/>
                <w:szCs w:val="24"/>
              </w:rPr>
            </w:rPrChange>
          </w:rPr>
          <w:t>重点</w:t>
        </w:r>
        <w:r w:rsidR="00D034BF">
          <w:rPr>
            <w:rFonts w:ascii="宋体" w:eastAsia="宋体" w:hAnsi="宋体" w:hint="eastAsia"/>
            <w:sz w:val="24"/>
            <w:szCs w:val="24"/>
          </w:rPr>
          <w:t xml:space="preserve"> </w:t>
        </w:r>
        <w:r w:rsidR="00D034BF">
          <w:rPr>
            <w:rFonts w:ascii="宋体" w:eastAsia="宋体" w:hAnsi="宋体"/>
            <w:sz w:val="24"/>
            <w:szCs w:val="24"/>
          </w:rPr>
          <w:t xml:space="preserve"> </w:t>
        </w:r>
      </w:ins>
    </w:p>
    <w:p w14:paraId="0FB2228E" w14:textId="77777777" w:rsidR="00D034BF" w:rsidRDefault="00A71F10" w:rsidP="00343E25">
      <w:pPr>
        <w:spacing w:line="360" w:lineRule="auto"/>
        <w:rPr>
          <w:ins w:id="23" w:author="高百川" w:date="2023-04-18T00:12:00Z"/>
          <w:rFonts w:ascii="宋体" w:eastAsia="宋体" w:hAnsi="宋体"/>
          <w:sz w:val="24"/>
          <w:szCs w:val="24"/>
        </w:rPr>
      </w:pPr>
      <w:ins w:id="24" w:author="高百川" w:date="2023-04-18T00:07:00Z">
        <w:r>
          <w:rPr>
            <w:rFonts w:ascii="宋体" w:eastAsia="宋体" w:hAnsi="宋体" w:hint="eastAsia"/>
            <w:sz w:val="24"/>
            <w:szCs w:val="24"/>
          </w:rPr>
          <w:t>再</w:t>
        </w:r>
      </w:ins>
      <w:ins w:id="25" w:author="高百川" w:date="2023-04-18T00:06:00Z">
        <w:r>
          <w:rPr>
            <w:rFonts w:ascii="宋体" w:eastAsia="宋体" w:hAnsi="宋体" w:hint="eastAsia"/>
            <w:sz w:val="24"/>
            <w:szCs w:val="24"/>
          </w:rPr>
          <w:t>分</w:t>
        </w:r>
      </w:ins>
      <w:ins w:id="26" w:author="高百川" w:date="2023-04-18T00:07:00Z">
        <w:r>
          <w:rPr>
            <w:rFonts w:ascii="宋体" w:eastAsia="宋体" w:hAnsi="宋体" w:hint="eastAsia"/>
            <w:sz w:val="24"/>
            <w:szCs w:val="24"/>
          </w:rPr>
          <w:t>小</w:t>
        </w:r>
      </w:ins>
      <w:ins w:id="27" w:author="高百川" w:date="2023-04-18T00:06:00Z">
        <w:r>
          <w:rPr>
            <w:rFonts w:ascii="宋体" w:eastAsia="宋体" w:hAnsi="宋体" w:hint="eastAsia"/>
            <w:sz w:val="24"/>
            <w:szCs w:val="24"/>
          </w:rPr>
          <w:t xml:space="preserve">节 </w:t>
        </w:r>
      </w:ins>
    </w:p>
    <w:p w14:paraId="3909F12C" w14:textId="77777777" w:rsidR="00D034BF" w:rsidRDefault="00A71F10" w:rsidP="00343E25">
      <w:pPr>
        <w:spacing w:line="360" w:lineRule="auto"/>
        <w:rPr>
          <w:ins w:id="28" w:author="高百川" w:date="2023-04-18T00:12:00Z"/>
          <w:rFonts w:ascii="宋体" w:eastAsia="宋体" w:hAnsi="宋体"/>
          <w:sz w:val="24"/>
          <w:szCs w:val="24"/>
        </w:rPr>
      </w:pPr>
      <w:ins w:id="29" w:author="高百川" w:date="2023-04-18T00:07:00Z">
        <w:r>
          <w:rPr>
            <w:rFonts w:ascii="宋体" w:eastAsia="宋体" w:hAnsi="宋体" w:hint="eastAsia"/>
            <w:sz w:val="24"/>
            <w:szCs w:val="24"/>
          </w:rPr>
          <w:t xml:space="preserve">模型的控制点与变形方法（理论） </w:t>
        </w:r>
        <w:r>
          <w:rPr>
            <w:rFonts w:ascii="宋体" w:eastAsia="宋体" w:hAnsi="宋体"/>
            <w:sz w:val="24"/>
            <w:szCs w:val="24"/>
          </w:rPr>
          <w:t xml:space="preserve"> </w:t>
        </w:r>
      </w:ins>
    </w:p>
    <w:p w14:paraId="3EE6A28E" w14:textId="4B0E9BC0" w:rsidR="00D034BF" w:rsidRDefault="00A71F10" w:rsidP="00343E25">
      <w:pPr>
        <w:spacing w:line="360" w:lineRule="auto"/>
        <w:rPr>
          <w:ins w:id="30" w:author="高百川" w:date="2023-04-18T00:12:00Z"/>
          <w:rFonts w:ascii="宋体" w:eastAsia="宋体" w:hAnsi="宋体"/>
          <w:sz w:val="24"/>
          <w:szCs w:val="24"/>
        </w:rPr>
      </w:pPr>
      <w:ins w:id="31" w:author="高百川" w:date="2023-04-18T00:07:00Z">
        <w:r>
          <w:rPr>
            <w:rFonts w:ascii="宋体" w:eastAsia="宋体" w:hAnsi="宋体" w:hint="eastAsia"/>
            <w:sz w:val="24"/>
            <w:szCs w:val="24"/>
          </w:rPr>
          <w:t xml:space="preserve">数据结构 </w:t>
        </w:r>
        <w:r>
          <w:rPr>
            <w:rFonts w:ascii="宋体" w:eastAsia="宋体" w:hAnsi="宋体"/>
            <w:sz w:val="24"/>
            <w:szCs w:val="24"/>
          </w:rPr>
          <w:t xml:space="preserve"> </w:t>
        </w:r>
      </w:ins>
      <w:ins w:id="32" w:author="高百川" w:date="2023-04-18T00:13:00Z">
        <w:r w:rsidR="00D034BF">
          <w:rPr>
            <w:rFonts w:ascii="宋体" w:eastAsia="宋体" w:hAnsi="宋体" w:hint="eastAsia"/>
            <w:sz w:val="24"/>
            <w:szCs w:val="24"/>
          </w:rPr>
          <w:t>类设计</w:t>
        </w:r>
      </w:ins>
      <w:bookmarkStart w:id="33" w:name="_GoBack"/>
      <w:bookmarkEnd w:id="33"/>
    </w:p>
    <w:p w14:paraId="2A5BD01E" w14:textId="4D75E533" w:rsidR="00A71F10" w:rsidRPr="00A71F10" w:rsidRDefault="00A71F10" w:rsidP="00343E25">
      <w:pPr>
        <w:spacing w:line="360" w:lineRule="auto"/>
        <w:rPr>
          <w:rFonts w:ascii="宋体" w:eastAsia="宋体" w:hAnsi="宋体" w:hint="eastAsia"/>
          <w:sz w:val="24"/>
          <w:szCs w:val="24"/>
          <w:rPrChange w:id="34" w:author="高百川" w:date="2023-04-18T00:09:00Z">
            <w:rPr>
              <w:rFonts w:ascii="宋体" w:eastAsia="宋体" w:hAnsi="宋体" w:hint="eastAsia"/>
              <w:sz w:val="24"/>
              <w:szCs w:val="24"/>
            </w:rPr>
          </w:rPrChange>
        </w:rPr>
      </w:pPr>
      <w:ins w:id="35" w:author="高百川" w:date="2023-04-18T00:07:00Z">
        <w:r>
          <w:rPr>
            <w:rFonts w:ascii="宋体" w:eastAsia="宋体" w:hAnsi="宋体" w:hint="eastAsia"/>
            <w:sz w:val="24"/>
            <w:szCs w:val="24"/>
          </w:rPr>
          <w:t>显示算法（实现</w:t>
        </w:r>
      </w:ins>
      <w:ins w:id="36" w:author="高百川" w:date="2023-04-18T00:08:00Z">
        <w:r>
          <w:rPr>
            <w:rFonts w:ascii="宋体" w:eastAsia="宋体" w:hAnsi="宋体" w:hint="eastAsia"/>
            <w:sz w:val="24"/>
            <w:szCs w:val="24"/>
          </w:rPr>
          <w:t xml:space="preserve"> </w:t>
        </w:r>
      </w:ins>
      <w:ins w:id="37" w:author="高百川" w:date="2023-04-18T00:09:00Z">
        <w:r>
          <w:rPr>
            <w:rFonts w:ascii="宋体" w:eastAsia="宋体" w:hAnsi="宋体" w:hint="eastAsia"/>
            <w:sz w:val="24"/>
            <w:szCs w:val="24"/>
          </w:rPr>
          <w:t>大于</w:t>
        </w:r>
      </w:ins>
      <w:ins w:id="38" w:author="高百川" w:date="2023-04-18T00:08:00Z">
        <w:r>
          <w:rPr>
            <w:rFonts w:ascii="宋体" w:eastAsia="宋体" w:hAnsi="宋体" w:hint="eastAsia"/>
            <w:sz w:val="24"/>
            <w:szCs w:val="24"/>
          </w:rPr>
          <w:t>0</w:t>
        </w:r>
        <w:r>
          <w:rPr>
            <w:rFonts w:ascii="宋体" w:eastAsia="宋体" w:hAnsi="宋体"/>
            <w:sz w:val="24"/>
            <w:szCs w:val="24"/>
          </w:rPr>
          <w:t>.5</w:t>
        </w:r>
        <w:r>
          <w:rPr>
            <w:rFonts w:ascii="宋体" w:eastAsia="宋体" w:hAnsi="宋体" w:hint="eastAsia"/>
            <w:sz w:val="24"/>
            <w:szCs w:val="24"/>
          </w:rPr>
          <w:t>显示 和密度法IT</w:t>
        </w:r>
        <w:r>
          <w:rPr>
            <w:rFonts w:ascii="宋体" w:eastAsia="宋体" w:hAnsi="宋体"/>
            <w:sz w:val="24"/>
            <w:szCs w:val="24"/>
          </w:rPr>
          <w:t>O</w:t>
        </w:r>
        <w:r>
          <w:rPr>
            <w:rFonts w:ascii="宋体" w:eastAsia="宋体" w:hAnsi="宋体" w:hint="eastAsia"/>
            <w:sz w:val="24"/>
            <w:szCs w:val="24"/>
          </w:rPr>
          <w:t>结合着写</w:t>
        </w:r>
      </w:ins>
      <w:ins w:id="39" w:author="高百川" w:date="2023-04-18T00:09:00Z">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 xml:space="preserve">你做的优化工作 </w:t>
        </w:r>
        <w:r>
          <w:rPr>
            <w:rFonts w:ascii="宋体" w:eastAsia="宋体" w:hAnsi="宋体"/>
            <w:sz w:val="24"/>
            <w:szCs w:val="24"/>
          </w:rPr>
          <w:t xml:space="preserve"> </w:t>
        </w:r>
        <w:r>
          <w:rPr>
            <w:rFonts w:ascii="宋体" w:eastAsia="宋体" w:hAnsi="宋体" w:hint="eastAsia"/>
            <w:sz w:val="24"/>
            <w:szCs w:val="24"/>
          </w:rPr>
          <w:t>利用区间合并</w:t>
        </w:r>
      </w:ins>
      <w:ins w:id="40" w:author="高百川" w:date="2023-04-18T00:10:00Z">
        <w:r>
          <w:rPr>
            <w:rFonts w:ascii="宋体" w:eastAsia="宋体" w:hAnsi="宋体" w:hint="eastAsia"/>
            <w:sz w:val="24"/>
            <w:szCs w:val="24"/>
          </w:rPr>
          <w:t>算法实现了。。。</w:t>
        </w:r>
      </w:ins>
      <w:ins w:id="41" w:author="高百川" w:date="2023-04-18T00:07:00Z">
        <w:r>
          <w:rPr>
            <w:rFonts w:ascii="宋体" w:eastAsia="宋体" w:hAnsi="宋体" w:hint="eastAsia"/>
            <w:sz w:val="24"/>
            <w:szCs w:val="24"/>
          </w:rPr>
          <w:t>）</w:t>
        </w:r>
      </w:ins>
    </w:p>
    <w:p w14:paraId="1222382B" w14:textId="35C12E30" w:rsidR="00930D5C" w:rsidDel="00A71F10" w:rsidRDefault="00930D5C" w:rsidP="00343E25">
      <w:pPr>
        <w:spacing w:line="360" w:lineRule="auto"/>
        <w:rPr>
          <w:del w:id="42" w:author="高百川" w:date="2023-04-18T00:08:00Z"/>
          <w:rFonts w:ascii="宋体" w:eastAsia="宋体" w:hAnsi="宋体"/>
          <w:sz w:val="24"/>
          <w:szCs w:val="24"/>
        </w:rPr>
      </w:pPr>
      <w:del w:id="43" w:author="高百川" w:date="2023-04-18T00:08:00Z">
        <w:r w:rsidDel="00A71F10">
          <w:rPr>
            <w:noProof/>
          </w:rPr>
          <w:drawing>
            <wp:inline distT="0" distB="0" distL="0" distR="0" wp14:anchorId="17F679B9" wp14:editId="43CFD8C6">
              <wp:extent cx="3283527" cy="1041274"/>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3527" cy="1041274"/>
                      </a:xfrm>
                      <a:prstGeom prst="rect">
                        <a:avLst/>
                      </a:prstGeom>
                    </pic:spPr>
                  </pic:pic>
                </a:graphicData>
              </a:graphic>
            </wp:inline>
          </w:drawing>
        </w:r>
      </w:del>
    </w:p>
    <w:p w14:paraId="0B388106" w14:textId="7CC81EFF" w:rsidR="008F6E05" w:rsidDel="00A71F10" w:rsidRDefault="008F6E05" w:rsidP="00821824">
      <w:pPr>
        <w:spacing w:line="360" w:lineRule="auto"/>
        <w:ind w:firstLineChars="200" w:firstLine="480"/>
        <w:rPr>
          <w:del w:id="44" w:author="高百川" w:date="2023-04-18T00:08:00Z"/>
          <w:rFonts w:ascii="宋体" w:eastAsia="宋体" w:hAnsi="宋体"/>
          <w:sz w:val="24"/>
          <w:szCs w:val="24"/>
        </w:rPr>
      </w:pPr>
      <w:del w:id="45" w:author="高百川" w:date="2023-04-18T00:08:00Z">
        <w:r w:rsidDel="00A71F10">
          <w:rPr>
            <w:rFonts w:ascii="宋体" w:eastAsia="宋体" w:hAnsi="宋体" w:hint="eastAsia"/>
            <w:sz w:val="24"/>
            <w:szCs w:val="24"/>
          </w:rPr>
          <w:delText>该结构体存储的是每一个方向上（后面有图详细描述）的所有控制点、权重、节点向量和单元密度值</w:delText>
        </w:r>
        <w:r w:rsidR="0052197A" w:rsidDel="00A71F10">
          <w:rPr>
            <w:rFonts w:ascii="宋体" w:eastAsia="宋体" w:hAnsi="宋体" w:hint="eastAsia"/>
            <w:sz w:val="24"/>
            <w:szCs w:val="24"/>
          </w:rPr>
          <w:delText>。这里说的“每一个方向”，如下图所示</w:delText>
        </w:r>
      </w:del>
    </w:p>
    <w:p w14:paraId="61415600" w14:textId="306B3849" w:rsidR="0052197A" w:rsidDel="00A71F10" w:rsidRDefault="0052197A" w:rsidP="00343E25">
      <w:pPr>
        <w:spacing w:line="360" w:lineRule="auto"/>
        <w:rPr>
          <w:del w:id="46" w:author="高百川" w:date="2023-04-18T00:08:00Z"/>
          <w:rFonts w:ascii="宋体" w:eastAsia="宋体" w:hAnsi="宋体"/>
          <w:sz w:val="24"/>
          <w:szCs w:val="24"/>
        </w:rPr>
      </w:pPr>
      <w:del w:id="47" w:author="高百川" w:date="2023-04-18T00:08:00Z">
        <w:r w:rsidDel="00A71F10">
          <w:rPr>
            <w:noProof/>
          </w:rPr>
          <w:drawing>
            <wp:inline distT="0" distB="0" distL="0" distR="0" wp14:anchorId="109ABF16" wp14:editId="2BE75065">
              <wp:extent cx="3990109" cy="320371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8543" cy="3226543"/>
                      </a:xfrm>
                      <a:prstGeom prst="rect">
                        <a:avLst/>
                      </a:prstGeom>
                    </pic:spPr>
                  </pic:pic>
                </a:graphicData>
              </a:graphic>
            </wp:inline>
          </w:drawing>
        </w:r>
      </w:del>
    </w:p>
    <w:p w14:paraId="099E17E0" w14:textId="4C1B93FB" w:rsidR="0052197A" w:rsidDel="00A71F10" w:rsidRDefault="0052197A" w:rsidP="00AA5905">
      <w:pPr>
        <w:spacing w:line="360" w:lineRule="auto"/>
        <w:ind w:firstLineChars="200" w:firstLine="480"/>
        <w:rPr>
          <w:del w:id="48" w:author="高百川" w:date="2023-04-18T00:08:00Z"/>
          <w:rFonts w:ascii="宋体" w:eastAsia="宋体" w:hAnsi="宋体"/>
          <w:sz w:val="24"/>
          <w:szCs w:val="24"/>
        </w:rPr>
      </w:pPr>
      <w:del w:id="49" w:author="高百川" w:date="2023-04-18T00:08:00Z">
        <w:r w:rsidDel="00A71F10">
          <w:rPr>
            <w:rFonts w:ascii="宋体" w:eastAsia="宋体" w:hAnsi="宋体" w:hint="eastAsia"/>
            <w:sz w:val="24"/>
            <w:szCs w:val="24"/>
          </w:rPr>
          <w:delText>这里显示的所有面都垂直于x轴，相当于在x轴方向上每隔一段距离</w:delText>
        </w:r>
        <w:r w:rsidR="007C07C7" w:rsidDel="00A71F10">
          <w:rPr>
            <w:rFonts w:ascii="宋体" w:eastAsia="宋体" w:hAnsi="宋体" w:hint="eastAsia"/>
            <w:sz w:val="24"/>
            <w:szCs w:val="24"/>
          </w:rPr>
          <w:delText>计算一个N</w:delText>
        </w:r>
        <w:r w:rsidR="007C07C7" w:rsidDel="00A71F10">
          <w:rPr>
            <w:rFonts w:ascii="宋体" w:eastAsia="宋体" w:hAnsi="宋体"/>
            <w:sz w:val="24"/>
            <w:szCs w:val="24"/>
          </w:rPr>
          <w:delText>URBS</w:delText>
        </w:r>
        <w:r w:rsidR="007C07C7" w:rsidDel="00A71F10">
          <w:rPr>
            <w:rFonts w:ascii="宋体" w:eastAsia="宋体" w:hAnsi="宋体" w:hint="eastAsia"/>
            <w:sz w:val="24"/>
            <w:szCs w:val="24"/>
          </w:rPr>
          <w:delText>面。余下两个方向同理，分别垂直于y轴和z轴</w:delText>
        </w:r>
        <w:r w:rsidR="00C37793" w:rsidDel="00A71F10">
          <w:rPr>
            <w:rFonts w:ascii="宋体" w:eastAsia="宋体" w:hAnsi="宋体" w:hint="eastAsia"/>
            <w:sz w:val="24"/>
            <w:szCs w:val="24"/>
          </w:rPr>
          <w:delText>。由这三组N</w:delText>
        </w:r>
        <w:r w:rsidR="00C37793" w:rsidDel="00A71F10">
          <w:rPr>
            <w:rFonts w:ascii="宋体" w:eastAsia="宋体" w:hAnsi="宋体"/>
            <w:sz w:val="24"/>
            <w:szCs w:val="24"/>
          </w:rPr>
          <w:delText>URBS</w:delText>
        </w:r>
        <w:r w:rsidR="00C37793" w:rsidDel="00A71F10">
          <w:rPr>
            <w:rFonts w:ascii="宋体" w:eastAsia="宋体" w:hAnsi="宋体" w:hint="eastAsia"/>
            <w:sz w:val="24"/>
            <w:szCs w:val="24"/>
          </w:rPr>
          <w:delText>面</w:delText>
        </w:r>
        <w:r w:rsidR="001E59DB" w:rsidDel="00A71F10">
          <w:rPr>
            <w:rFonts w:ascii="宋体" w:eastAsia="宋体" w:hAnsi="宋体" w:hint="eastAsia"/>
            <w:sz w:val="24"/>
            <w:szCs w:val="24"/>
          </w:rPr>
          <w:delText>构成了整个网格</w:delText>
        </w:r>
        <w:r w:rsidR="00D57D2D" w:rsidDel="00A71F10">
          <w:rPr>
            <w:rFonts w:ascii="宋体" w:eastAsia="宋体" w:hAnsi="宋体" w:hint="eastAsia"/>
            <w:sz w:val="24"/>
            <w:szCs w:val="24"/>
          </w:rPr>
          <w:delText>。</w:delText>
        </w:r>
      </w:del>
    </w:p>
    <w:p w14:paraId="7AB19188" w14:textId="043F2402" w:rsidR="00D57D2D" w:rsidDel="00A71F10" w:rsidRDefault="00667CF7" w:rsidP="00343E25">
      <w:pPr>
        <w:spacing w:line="360" w:lineRule="auto"/>
        <w:rPr>
          <w:del w:id="50" w:author="高百川" w:date="2023-04-18T00:08:00Z"/>
          <w:rFonts w:ascii="宋体" w:eastAsia="宋体" w:hAnsi="宋体"/>
          <w:sz w:val="24"/>
          <w:szCs w:val="24"/>
        </w:rPr>
      </w:pPr>
      <w:del w:id="51" w:author="高百川" w:date="2023-04-18T00:08:00Z">
        <w:r w:rsidDel="00A71F10">
          <w:rPr>
            <w:noProof/>
          </w:rPr>
          <w:drawing>
            <wp:inline distT="0" distB="0" distL="0" distR="0" wp14:anchorId="2B3BA375" wp14:editId="24AA358D">
              <wp:extent cx="2528455" cy="2030131"/>
              <wp:effectExtent l="0" t="0" r="571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5912" cy="2036118"/>
                      </a:xfrm>
                      <a:prstGeom prst="rect">
                        <a:avLst/>
                      </a:prstGeom>
                    </pic:spPr>
                  </pic:pic>
                </a:graphicData>
              </a:graphic>
            </wp:inline>
          </w:drawing>
        </w:r>
        <w:r w:rsidR="00D57D2D" w:rsidDel="00A71F10">
          <w:rPr>
            <w:noProof/>
          </w:rPr>
          <w:drawing>
            <wp:inline distT="0" distB="0" distL="0" distR="0" wp14:anchorId="0E4685E4" wp14:editId="58060AD2">
              <wp:extent cx="2536534" cy="2036618"/>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3570" cy="2058325"/>
                      </a:xfrm>
                      <a:prstGeom prst="rect">
                        <a:avLst/>
                      </a:prstGeom>
                    </pic:spPr>
                  </pic:pic>
                </a:graphicData>
              </a:graphic>
            </wp:inline>
          </w:drawing>
        </w:r>
      </w:del>
    </w:p>
    <w:p w14:paraId="49117893" w14:textId="35D613FA" w:rsidR="00435FFE" w:rsidDel="00A71F10" w:rsidRDefault="00435FFE" w:rsidP="00435FFE">
      <w:pPr>
        <w:spacing w:line="360" w:lineRule="auto"/>
        <w:jc w:val="center"/>
        <w:rPr>
          <w:del w:id="52" w:author="高百川" w:date="2023-04-18T00:08:00Z"/>
          <w:rFonts w:ascii="宋体" w:eastAsia="宋体" w:hAnsi="宋体"/>
          <w:sz w:val="24"/>
          <w:szCs w:val="24"/>
        </w:rPr>
      </w:pPr>
      <w:del w:id="53" w:author="高百川" w:date="2023-04-18T00:08:00Z">
        <w:r w:rsidDel="00A71F10">
          <w:rPr>
            <w:rFonts w:ascii="宋体" w:eastAsia="宋体" w:hAnsi="宋体" w:hint="eastAsia"/>
            <w:sz w:val="24"/>
            <w:szCs w:val="24"/>
          </w:rPr>
          <w:delText>垂直于y轴的面和垂直于z轴的面</w:delText>
        </w:r>
      </w:del>
    </w:p>
    <w:p w14:paraId="2F41806F" w14:textId="031AD8E9" w:rsidR="00AE71F4" w:rsidDel="00A71F10" w:rsidRDefault="00756836" w:rsidP="00AA5905">
      <w:pPr>
        <w:spacing w:line="360" w:lineRule="auto"/>
        <w:ind w:firstLineChars="200" w:firstLine="480"/>
        <w:rPr>
          <w:del w:id="54" w:author="高百川" w:date="2023-04-18T00:08:00Z"/>
          <w:rFonts w:ascii="宋体" w:eastAsia="宋体" w:hAnsi="宋体"/>
          <w:sz w:val="24"/>
          <w:szCs w:val="24"/>
        </w:rPr>
      </w:pPr>
      <w:del w:id="55" w:author="高百川" w:date="2023-04-18T00:08:00Z">
        <w:r w:rsidDel="00A71F10">
          <w:rPr>
            <w:rFonts w:ascii="宋体" w:eastAsia="宋体" w:hAnsi="宋体" w:hint="eastAsia"/>
            <w:sz w:val="24"/>
            <w:szCs w:val="24"/>
          </w:rPr>
          <w:delText>当时这么考虑的原因是之前试验过如果每次调用计算着色器只得到一个</w:delText>
        </w:r>
        <w:r w:rsidR="00BE33C5" w:rsidDel="00A71F10">
          <w:rPr>
            <w:rFonts w:ascii="宋体" w:eastAsia="宋体" w:hAnsi="宋体" w:hint="eastAsia"/>
            <w:sz w:val="24"/>
            <w:szCs w:val="24"/>
          </w:rPr>
          <w:delText>单元的话，将会导致非常多的调用次数（因为N</w:delText>
        </w:r>
        <w:r w:rsidR="00BE33C5" w:rsidDel="00A71F10">
          <w:rPr>
            <w:rFonts w:ascii="宋体" w:eastAsia="宋体" w:hAnsi="宋体"/>
            <w:sz w:val="24"/>
            <w:szCs w:val="24"/>
          </w:rPr>
          <w:delText>URBS</w:delText>
        </w:r>
        <w:r w:rsidR="00BE33C5" w:rsidDel="00A71F10">
          <w:rPr>
            <w:rFonts w:ascii="宋体" w:eastAsia="宋体" w:hAnsi="宋体" w:hint="eastAsia"/>
            <w:sz w:val="24"/>
            <w:szCs w:val="24"/>
          </w:rPr>
          <w:delText>单元的数量可能非常多）</w:delText>
        </w:r>
        <w:r w:rsidR="003B2E11" w:rsidDel="00A71F10">
          <w:rPr>
            <w:rFonts w:ascii="宋体" w:eastAsia="宋体" w:hAnsi="宋体" w:hint="eastAsia"/>
            <w:sz w:val="24"/>
            <w:szCs w:val="24"/>
          </w:rPr>
          <w:delText>，而每次计算着色器的调用将对应一次d</w:delText>
        </w:r>
        <w:r w:rsidR="003B2E11" w:rsidDel="00A71F10">
          <w:rPr>
            <w:rFonts w:ascii="宋体" w:eastAsia="宋体" w:hAnsi="宋体"/>
            <w:sz w:val="24"/>
            <w:szCs w:val="24"/>
          </w:rPr>
          <w:delText>raw call</w:delText>
        </w:r>
        <w:r w:rsidR="003004C7" w:rsidDel="00A71F10">
          <w:rPr>
            <w:rFonts w:ascii="宋体" w:eastAsia="宋体" w:hAnsi="宋体" w:hint="eastAsia"/>
            <w:sz w:val="24"/>
            <w:szCs w:val="24"/>
          </w:rPr>
          <w:delText>，会</w:delText>
        </w:r>
        <w:r w:rsidR="0077729E" w:rsidDel="00A71F10">
          <w:rPr>
            <w:rFonts w:ascii="宋体" w:eastAsia="宋体" w:hAnsi="宋体" w:hint="eastAsia"/>
            <w:sz w:val="24"/>
            <w:szCs w:val="24"/>
          </w:rPr>
          <w:delText>极度影响效率</w:delText>
        </w:r>
        <w:r w:rsidR="003004C7" w:rsidDel="00A71F10">
          <w:rPr>
            <w:rFonts w:ascii="宋体" w:eastAsia="宋体" w:hAnsi="宋体" w:hint="eastAsia"/>
            <w:sz w:val="24"/>
            <w:szCs w:val="24"/>
          </w:rPr>
          <w:delText>。这里</w:delText>
        </w:r>
        <w:r w:rsidR="001326E2" w:rsidDel="00A71F10">
          <w:rPr>
            <w:rFonts w:ascii="宋体" w:eastAsia="宋体" w:hAnsi="宋体" w:hint="eastAsia"/>
            <w:sz w:val="24"/>
            <w:szCs w:val="24"/>
          </w:rPr>
          <w:delText>设计程序的时候让程序</w:delText>
        </w:r>
        <w:r w:rsidR="003004C7" w:rsidDel="00A71F10">
          <w:rPr>
            <w:rFonts w:ascii="宋体" w:eastAsia="宋体" w:hAnsi="宋体" w:hint="eastAsia"/>
            <w:sz w:val="24"/>
            <w:szCs w:val="24"/>
          </w:rPr>
          <w:delText>只调用了</w:delText>
        </w:r>
        <w:r w:rsidR="00AE71F4" w:rsidDel="00A71F10">
          <w:rPr>
            <w:rFonts w:ascii="宋体" w:eastAsia="宋体" w:hAnsi="宋体" w:hint="eastAsia"/>
            <w:sz w:val="24"/>
            <w:szCs w:val="24"/>
          </w:rPr>
          <w:delText>三次draw</w:delText>
        </w:r>
        <w:r w:rsidR="00AE71F4" w:rsidDel="00A71F10">
          <w:rPr>
            <w:rFonts w:ascii="宋体" w:eastAsia="宋体" w:hAnsi="宋体"/>
            <w:sz w:val="24"/>
            <w:szCs w:val="24"/>
          </w:rPr>
          <w:delText xml:space="preserve"> </w:delText>
        </w:r>
        <w:r w:rsidR="00AE71F4" w:rsidDel="00A71F10">
          <w:rPr>
            <w:rFonts w:ascii="宋体" w:eastAsia="宋体" w:hAnsi="宋体" w:hint="eastAsia"/>
            <w:sz w:val="24"/>
            <w:szCs w:val="24"/>
          </w:rPr>
          <w:delText>call</w:delText>
        </w:r>
        <w:r w:rsidR="001326E2" w:rsidDel="00A71F10">
          <w:rPr>
            <w:rFonts w:ascii="宋体" w:eastAsia="宋体" w:hAnsi="宋体" w:hint="eastAsia"/>
            <w:sz w:val="24"/>
            <w:szCs w:val="24"/>
          </w:rPr>
          <w:delText>，所以</w:delText>
        </w:r>
        <w:r w:rsidR="00E041C3" w:rsidDel="00A71F10">
          <w:rPr>
            <w:rFonts w:ascii="宋体" w:eastAsia="宋体" w:hAnsi="宋体" w:hint="eastAsia"/>
            <w:sz w:val="24"/>
            <w:szCs w:val="24"/>
          </w:rPr>
          <w:delText>相较于数万次、数十万次的draw</w:delText>
        </w:r>
        <w:r w:rsidR="00E041C3" w:rsidDel="00A71F10">
          <w:rPr>
            <w:rFonts w:ascii="宋体" w:eastAsia="宋体" w:hAnsi="宋体"/>
            <w:sz w:val="24"/>
            <w:szCs w:val="24"/>
          </w:rPr>
          <w:delText xml:space="preserve"> </w:delText>
        </w:r>
        <w:r w:rsidR="00E041C3" w:rsidDel="00A71F10">
          <w:rPr>
            <w:rFonts w:ascii="宋体" w:eastAsia="宋体" w:hAnsi="宋体" w:hint="eastAsia"/>
            <w:sz w:val="24"/>
            <w:szCs w:val="24"/>
          </w:rPr>
          <w:delText>call会更加高效</w:delText>
        </w:r>
        <w:r w:rsidR="00AA5905" w:rsidDel="00A71F10">
          <w:rPr>
            <w:rFonts w:ascii="宋体" w:eastAsia="宋体" w:hAnsi="宋体" w:hint="eastAsia"/>
            <w:sz w:val="24"/>
            <w:szCs w:val="24"/>
          </w:rPr>
          <w:delText>。</w:delText>
        </w:r>
      </w:del>
    </w:p>
    <w:p w14:paraId="1F24365F" w14:textId="0A5E9A98" w:rsidR="00DF3540" w:rsidDel="00A71F10" w:rsidRDefault="00DF3540" w:rsidP="00AA5905">
      <w:pPr>
        <w:spacing w:line="360" w:lineRule="auto"/>
        <w:ind w:firstLineChars="200" w:firstLine="480"/>
        <w:rPr>
          <w:del w:id="56" w:author="高百川" w:date="2023-04-18T00:08:00Z"/>
          <w:rFonts w:ascii="宋体" w:eastAsia="宋体" w:hAnsi="宋体"/>
          <w:sz w:val="24"/>
          <w:szCs w:val="24"/>
        </w:rPr>
      </w:pPr>
      <w:del w:id="57" w:author="高百川" w:date="2023-04-18T00:08:00Z">
        <w:r w:rsidDel="00A71F10">
          <w:rPr>
            <w:rFonts w:ascii="宋体" w:eastAsia="宋体" w:hAnsi="宋体" w:hint="eastAsia"/>
            <w:sz w:val="24"/>
            <w:szCs w:val="24"/>
          </w:rPr>
          <w:delText>但是这样实现导致了一个问题，就是如果要让被单元密度阈值排除掉的面片不显示，可能会比较困难</w:delText>
        </w:r>
        <w:r w:rsidR="005253CE" w:rsidDel="00A71F10">
          <w:rPr>
            <w:rFonts w:ascii="宋体" w:eastAsia="宋体" w:hAnsi="宋体" w:hint="eastAsia"/>
            <w:sz w:val="24"/>
            <w:szCs w:val="24"/>
          </w:rPr>
          <w:delText>（4</w:delText>
        </w:r>
        <w:r w:rsidR="005253CE" w:rsidDel="00A71F10">
          <w:rPr>
            <w:rFonts w:ascii="宋体" w:eastAsia="宋体" w:hAnsi="宋体"/>
            <w:sz w:val="24"/>
            <w:szCs w:val="24"/>
          </w:rPr>
          <w:delText>/17</w:delText>
        </w:r>
        <w:r w:rsidR="005253CE" w:rsidDel="00A71F10">
          <w:rPr>
            <w:rFonts w:ascii="宋体" w:eastAsia="宋体" w:hAnsi="宋体" w:hint="eastAsia"/>
            <w:sz w:val="24"/>
            <w:szCs w:val="24"/>
          </w:rPr>
          <w:delText>晚上回来试了一下，还没有跑出想要的结果）</w:delText>
        </w:r>
        <w:r w:rsidR="00DB2E3A" w:rsidDel="00A71F10">
          <w:rPr>
            <w:rFonts w:ascii="宋体" w:eastAsia="宋体" w:hAnsi="宋体" w:hint="eastAsia"/>
            <w:sz w:val="24"/>
            <w:szCs w:val="24"/>
          </w:rPr>
          <w:delText>，这一方面需要多做考虑</w:delText>
        </w:r>
        <w:r w:rsidR="00663026" w:rsidDel="00A71F10">
          <w:rPr>
            <w:rFonts w:ascii="宋体" w:eastAsia="宋体" w:hAnsi="宋体" w:hint="eastAsia"/>
            <w:sz w:val="24"/>
            <w:szCs w:val="24"/>
          </w:rPr>
          <w:delText>。</w:delText>
        </w:r>
      </w:del>
    </w:p>
    <w:p w14:paraId="6FD31E55" w14:textId="56F7E393" w:rsidR="00A92C3D" w:rsidRDefault="00FB0621" w:rsidP="00343E25">
      <w:pPr>
        <w:spacing w:line="360" w:lineRule="auto"/>
        <w:rPr>
          <w:rFonts w:ascii="宋体" w:eastAsia="宋体" w:hAnsi="宋体"/>
          <w:sz w:val="24"/>
          <w:szCs w:val="24"/>
        </w:rPr>
      </w:pPr>
      <w:r>
        <w:rPr>
          <w:rFonts w:ascii="宋体" w:eastAsia="宋体" w:hAnsi="宋体"/>
          <w:sz w:val="24"/>
          <w:szCs w:val="24"/>
        </w:rPr>
        <w:t>3</w:t>
      </w:r>
      <w:r w:rsidR="00C03DDF">
        <w:rPr>
          <w:rFonts w:ascii="宋体" w:eastAsia="宋体" w:hAnsi="宋体" w:hint="eastAsia"/>
          <w:sz w:val="24"/>
          <w:szCs w:val="24"/>
        </w:rPr>
        <w:t>.</w:t>
      </w:r>
      <w:ins w:id="58" w:author="高百川" w:date="2023-04-18T00:08:00Z">
        <w:r w:rsidR="00A71F10">
          <w:rPr>
            <w:rFonts w:ascii="宋体" w:eastAsia="宋体" w:hAnsi="宋体"/>
            <w:sz w:val="24"/>
            <w:szCs w:val="24"/>
          </w:rPr>
          <w:t>3</w:t>
        </w:r>
      </w:ins>
      <w:del w:id="59" w:author="高百川" w:date="2023-04-18T00:08:00Z">
        <w:r w:rsidR="00C03DDF" w:rsidDel="00A71F10">
          <w:rPr>
            <w:rFonts w:ascii="宋体" w:eastAsia="宋体" w:hAnsi="宋体"/>
            <w:sz w:val="24"/>
            <w:szCs w:val="24"/>
          </w:rPr>
          <w:delText>4</w:delText>
        </w:r>
      </w:del>
      <w:r w:rsidR="00C03DDF">
        <w:rPr>
          <w:rFonts w:ascii="宋体" w:eastAsia="宋体" w:hAnsi="宋体"/>
          <w:sz w:val="24"/>
          <w:szCs w:val="24"/>
        </w:rPr>
        <w:t xml:space="preserve"> </w:t>
      </w:r>
      <w:del w:id="60" w:author="高百川" w:date="2023-04-18T00:08:00Z">
        <w:r w:rsidR="00C03DDF" w:rsidRPr="00594A2A" w:rsidDel="00A71F10">
          <w:rPr>
            <w:rFonts w:ascii="宋体" w:eastAsia="宋体" w:hAnsi="宋体" w:hint="eastAsia"/>
            <w:sz w:val="24"/>
            <w:szCs w:val="24"/>
            <w:highlight w:val="yellow"/>
          </w:rPr>
          <w:delText>有限元与等几何拓扑优化可视化差异</w:delText>
        </w:r>
      </w:del>
      <w:ins w:id="61" w:author="高百川" w:date="2023-04-18T00:08:00Z">
        <w:r w:rsidR="00A71F10">
          <w:rPr>
            <w:rFonts w:ascii="宋体" w:eastAsia="宋体" w:hAnsi="宋体" w:hint="eastAsia"/>
            <w:sz w:val="24"/>
            <w:szCs w:val="24"/>
            <w:highlight w:val="yellow"/>
          </w:rPr>
          <w:t>图形学基础</w:t>
        </w:r>
      </w:ins>
      <w:ins w:id="62" w:author="高百川" w:date="2023-04-18T00:09:00Z">
        <w:r w:rsidR="00A71F10">
          <w:rPr>
            <w:rFonts w:ascii="宋体" w:eastAsia="宋体" w:hAnsi="宋体" w:hint="eastAsia"/>
            <w:sz w:val="24"/>
            <w:szCs w:val="24"/>
            <w:highlight w:val="yellow"/>
          </w:rPr>
          <w:t xml:space="preserve"> </w:t>
        </w:r>
      </w:ins>
      <w:ins w:id="63" w:author="高百川" w:date="2023-04-18T00:10:00Z">
        <w:r w:rsidR="00A71F10">
          <w:rPr>
            <w:rFonts w:ascii="宋体" w:eastAsia="宋体" w:hAnsi="宋体" w:hint="eastAsia"/>
            <w:sz w:val="24"/>
            <w:szCs w:val="24"/>
            <w:highlight w:val="yellow"/>
          </w:rPr>
          <w:t>（模型变换 ）</w:t>
        </w:r>
        <w:r w:rsidR="00E1194C">
          <w:rPr>
            <w:rFonts w:ascii="宋体" w:eastAsia="宋体" w:hAnsi="宋体" w:hint="eastAsia"/>
            <w:sz w:val="24"/>
            <w:szCs w:val="24"/>
            <w:highlight w:val="yellow"/>
          </w:rPr>
          <w:t xml:space="preserve"> 这里的图形学变换一定要注意与</w:t>
        </w:r>
      </w:ins>
      <w:ins w:id="64" w:author="高百川" w:date="2023-04-18T00:11:00Z">
        <w:r w:rsidR="00E1194C">
          <w:rPr>
            <w:rFonts w:ascii="宋体" w:eastAsia="宋体" w:hAnsi="宋体" w:hint="eastAsia"/>
            <w:sz w:val="24"/>
            <w:szCs w:val="24"/>
            <w:highlight w:val="yellow"/>
          </w:rPr>
          <w:t>上一节衔接好 不然只有删掉</w:t>
        </w:r>
      </w:ins>
    </w:p>
    <w:p w14:paraId="47E5DC27" w14:textId="00295F97" w:rsidR="00A117FD" w:rsidDel="00A71F10" w:rsidRDefault="00594A2A" w:rsidP="00A117FD">
      <w:pPr>
        <w:spacing w:line="360" w:lineRule="auto"/>
        <w:ind w:firstLineChars="200" w:firstLine="480"/>
        <w:rPr>
          <w:del w:id="65" w:author="高百川" w:date="2023-04-18T00:10:00Z"/>
          <w:rFonts w:ascii="宋体" w:eastAsia="宋体" w:hAnsi="宋体"/>
          <w:sz w:val="24"/>
          <w:szCs w:val="24"/>
        </w:rPr>
      </w:pPr>
      <w:del w:id="66" w:author="高百川" w:date="2023-04-18T00:10:00Z">
        <w:r w:rsidRPr="00594A2A" w:rsidDel="00A71F10">
          <w:rPr>
            <w:rFonts w:ascii="宋体" w:eastAsia="宋体" w:hAnsi="宋体" w:hint="eastAsia"/>
            <w:sz w:val="24"/>
            <w:szCs w:val="24"/>
          </w:rPr>
          <w:delText>这一小节的话</w:delText>
        </w:r>
        <w:r w:rsidR="004E5DAA" w:rsidDel="00A71F10">
          <w:rPr>
            <w:rFonts w:ascii="宋体" w:eastAsia="宋体" w:hAnsi="宋体" w:hint="eastAsia"/>
            <w:sz w:val="24"/>
            <w:szCs w:val="24"/>
          </w:rPr>
          <w:delText>不如就把怎么具体实现N</w:delText>
        </w:r>
        <w:r w:rsidR="004E5DAA" w:rsidDel="00A71F10">
          <w:rPr>
            <w:rFonts w:ascii="宋体" w:eastAsia="宋体" w:hAnsi="宋体"/>
            <w:sz w:val="24"/>
            <w:szCs w:val="24"/>
          </w:rPr>
          <w:delText>URBS</w:delText>
        </w:r>
        <w:r w:rsidR="004E5DAA" w:rsidDel="00A71F10">
          <w:rPr>
            <w:rFonts w:ascii="宋体" w:eastAsia="宋体" w:hAnsi="宋体" w:hint="eastAsia"/>
            <w:sz w:val="24"/>
            <w:szCs w:val="24"/>
          </w:rPr>
          <w:delText>面片算法的具体流程讲一下（这一部分和后面计算着色器的部分重合了，所以直接移到这里来讲比较好）</w:delText>
        </w:r>
        <w:r w:rsidR="00177878" w:rsidDel="00A71F10">
          <w:rPr>
            <w:rFonts w:ascii="宋体" w:eastAsia="宋体" w:hAnsi="宋体" w:hint="eastAsia"/>
            <w:sz w:val="24"/>
            <w:szCs w:val="24"/>
          </w:rPr>
          <w:delText>。标题名字要改掉</w:delText>
        </w:r>
        <w:r w:rsidR="00A117FD" w:rsidDel="00A71F10">
          <w:rPr>
            <w:rFonts w:ascii="宋体" w:eastAsia="宋体" w:hAnsi="宋体" w:hint="eastAsia"/>
            <w:sz w:val="24"/>
            <w:szCs w:val="24"/>
          </w:rPr>
          <w:delText>，</w:delText>
        </w:r>
        <w:r w:rsidR="00A117FD" w:rsidRPr="00A117FD" w:rsidDel="00A71F10">
          <w:rPr>
            <w:rFonts w:ascii="宋体" w:eastAsia="宋体" w:hAnsi="宋体" w:hint="eastAsia"/>
            <w:sz w:val="24"/>
            <w:szCs w:val="24"/>
          </w:rPr>
          <w:delText>有限元与等几何拓扑优化可视化差异</w:delText>
        </w:r>
        <w:r w:rsidR="00C80A9F" w:rsidDel="00A71F10">
          <w:rPr>
            <w:rFonts w:ascii="宋体" w:eastAsia="宋体" w:hAnsi="宋体" w:hint="eastAsia"/>
            <w:sz w:val="24"/>
            <w:szCs w:val="24"/>
          </w:rPr>
          <w:delText>也要讲到，但是最好在这一章开头一笔带过</w:delText>
        </w:r>
        <w:r w:rsidR="007C1289" w:rsidDel="00A71F10">
          <w:rPr>
            <w:rFonts w:ascii="宋体" w:eastAsia="宋体" w:hAnsi="宋体" w:hint="eastAsia"/>
            <w:sz w:val="24"/>
            <w:szCs w:val="24"/>
          </w:rPr>
          <w:delText>。</w:delText>
        </w:r>
      </w:del>
    </w:p>
    <w:p w14:paraId="79368CFD" w14:textId="1946B04B" w:rsidR="00C03DDF" w:rsidRDefault="00FB0621" w:rsidP="008C3AFE">
      <w:pPr>
        <w:spacing w:line="360" w:lineRule="auto"/>
        <w:rPr>
          <w:rFonts w:ascii="宋体" w:eastAsia="宋体" w:hAnsi="宋体"/>
          <w:sz w:val="24"/>
          <w:szCs w:val="24"/>
        </w:rPr>
      </w:pPr>
      <w:r>
        <w:rPr>
          <w:rFonts w:ascii="宋体" w:eastAsia="宋体" w:hAnsi="宋体"/>
          <w:sz w:val="24"/>
          <w:szCs w:val="24"/>
        </w:rPr>
        <w:t>3</w:t>
      </w:r>
      <w:r w:rsidR="00C03DDF">
        <w:rPr>
          <w:rFonts w:ascii="宋体" w:eastAsia="宋体" w:hAnsi="宋体" w:hint="eastAsia"/>
          <w:sz w:val="24"/>
          <w:szCs w:val="24"/>
        </w:rPr>
        <w:t>.</w:t>
      </w:r>
      <w:r w:rsidR="00C03DDF">
        <w:rPr>
          <w:rFonts w:ascii="宋体" w:eastAsia="宋体" w:hAnsi="宋体"/>
          <w:sz w:val="24"/>
          <w:szCs w:val="24"/>
        </w:rPr>
        <w:t xml:space="preserve">5 </w:t>
      </w:r>
      <w:r w:rsidR="00C03DDF">
        <w:rPr>
          <w:rFonts w:ascii="宋体" w:eastAsia="宋体" w:hAnsi="宋体" w:hint="eastAsia"/>
          <w:sz w:val="24"/>
          <w:szCs w:val="24"/>
        </w:rPr>
        <w:t>本章小结</w:t>
      </w:r>
    </w:p>
    <w:p w14:paraId="7FD29B8A" w14:textId="77777777" w:rsidR="00C03DDF" w:rsidRDefault="00C03DDF" w:rsidP="00343E25">
      <w:pPr>
        <w:spacing w:line="360" w:lineRule="auto"/>
        <w:rPr>
          <w:rFonts w:ascii="宋体" w:eastAsia="宋体" w:hAnsi="宋体"/>
          <w:sz w:val="24"/>
          <w:szCs w:val="24"/>
        </w:rPr>
      </w:pPr>
    </w:p>
    <w:p w14:paraId="66BFD443" w14:textId="03144D4E" w:rsidR="00A92C3D" w:rsidRDefault="00A92C3D" w:rsidP="00343E25">
      <w:pPr>
        <w:spacing w:line="360" w:lineRule="auto"/>
        <w:rPr>
          <w:rFonts w:ascii="宋体" w:eastAsia="宋体" w:hAnsi="宋体"/>
          <w:sz w:val="24"/>
          <w:szCs w:val="24"/>
        </w:rPr>
      </w:pPr>
      <w:r>
        <w:rPr>
          <w:rFonts w:ascii="宋体" w:eastAsia="宋体" w:hAnsi="宋体" w:hint="eastAsia"/>
          <w:sz w:val="24"/>
          <w:szCs w:val="24"/>
        </w:rPr>
        <w:t>第</w:t>
      </w:r>
      <w:r w:rsidR="007451CB">
        <w:rPr>
          <w:rFonts w:ascii="宋体" w:eastAsia="宋体" w:hAnsi="宋体" w:hint="eastAsia"/>
          <w:sz w:val="24"/>
          <w:szCs w:val="24"/>
        </w:rPr>
        <w:t>四</w:t>
      </w:r>
      <w:r>
        <w:rPr>
          <w:rFonts w:ascii="宋体" w:eastAsia="宋体" w:hAnsi="宋体" w:hint="eastAsia"/>
          <w:sz w:val="24"/>
          <w:szCs w:val="24"/>
        </w:rPr>
        <w:t xml:space="preserve">章 </w:t>
      </w:r>
      <w:r w:rsidR="002C1BE1">
        <w:rPr>
          <w:rFonts w:ascii="宋体" w:eastAsia="宋体" w:hAnsi="宋体" w:hint="eastAsia"/>
          <w:sz w:val="24"/>
          <w:szCs w:val="24"/>
        </w:rPr>
        <w:t>基于OpenGL等几何拓扑优化可视化系统搭建</w:t>
      </w:r>
    </w:p>
    <w:p w14:paraId="7548F663" w14:textId="6DA2DC4D" w:rsidR="00082CEF" w:rsidRDefault="007451CB" w:rsidP="00082CEF">
      <w:pPr>
        <w:spacing w:line="360" w:lineRule="auto"/>
        <w:rPr>
          <w:rFonts w:ascii="宋体" w:eastAsia="宋体" w:hAnsi="宋体"/>
          <w:sz w:val="24"/>
          <w:szCs w:val="24"/>
        </w:rPr>
      </w:pPr>
      <w:r>
        <w:rPr>
          <w:rFonts w:ascii="宋体" w:eastAsia="宋体" w:hAnsi="宋体"/>
          <w:sz w:val="24"/>
          <w:szCs w:val="24"/>
        </w:rPr>
        <w:t>4</w:t>
      </w:r>
      <w:r w:rsidR="00056E60">
        <w:rPr>
          <w:rFonts w:ascii="宋体" w:eastAsia="宋体" w:hAnsi="宋体" w:hint="eastAsia"/>
          <w:sz w:val="24"/>
          <w:szCs w:val="24"/>
        </w:rPr>
        <w:t>.</w:t>
      </w:r>
      <w:r w:rsidR="00056E60">
        <w:rPr>
          <w:rFonts w:ascii="宋体" w:eastAsia="宋体" w:hAnsi="宋体"/>
          <w:sz w:val="24"/>
          <w:szCs w:val="24"/>
        </w:rPr>
        <w:t xml:space="preserve">1 </w:t>
      </w:r>
      <w:r w:rsidR="00056E60">
        <w:rPr>
          <w:rFonts w:ascii="宋体" w:eastAsia="宋体" w:hAnsi="宋体" w:hint="eastAsia"/>
          <w:sz w:val="24"/>
          <w:szCs w:val="24"/>
        </w:rPr>
        <w:t>引言</w:t>
      </w:r>
    </w:p>
    <w:p w14:paraId="1F2262EB" w14:textId="4AED43E2" w:rsidR="004A2F71" w:rsidRDefault="007451CB" w:rsidP="00082CEF">
      <w:pPr>
        <w:spacing w:line="360" w:lineRule="auto"/>
        <w:rPr>
          <w:rFonts w:ascii="宋体" w:eastAsia="宋体" w:hAnsi="宋体"/>
          <w:sz w:val="24"/>
          <w:szCs w:val="24"/>
        </w:rPr>
      </w:pPr>
      <w:r>
        <w:rPr>
          <w:rFonts w:ascii="宋体" w:eastAsia="宋体" w:hAnsi="宋体"/>
          <w:sz w:val="24"/>
          <w:szCs w:val="24"/>
        </w:rPr>
        <w:t>4</w:t>
      </w:r>
      <w:r w:rsidR="00082CEF">
        <w:rPr>
          <w:rFonts w:ascii="宋体" w:eastAsia="宋体" w:hAnsi="宋体" w:hint="eastAsia"/>
          <w:sz w:val="24"/>
          <w:szCs w:val="24"/>
        </w:rPr>
        <w:t>.</w:t>
      </w:r>
      <w:r w:rsidR="005E407D">
        <w:rPr>
          <w:rFonts w:ascii="宋体" w:eastAsia="宋体" w:hAnsi="宋体"/>
          <w:sz w:val="24"/>
          <w:szCs w:val="24"/>
        </w:rPr>
        <w:t>2</w:t>
      </w:r>
      <w:r w:rsidR="00082CEF">
        <w:rPr>
          <w:rFonts w:ascii="宋体" w:eastAsia="宋体" w:hAnsi="宋体"/>
          <w:sz w:val="24"/>
          <w:szCs w:val="24"/>
        </w:rPr>
        <w:t xml:space="preserve"> </w:t>
      </w:r>
      <w:del w:id="67" w:author="高百川" w:date="2023-04-18T00:11:00Z">
        <w:r w:rsidR="00082CEF" w:rsidDel="00BF4E91">
          <w:rPr>
            <w:rFonts w:ascii="宋体" w:eastAsia="宋体" w:hAnsi="宋体" w:hint="eastAsia"/>
            <w:sz w:val="24"/>
            <w:szCs w:val="24"/>
          </w:rPr>
          <w:delText>Win32与OpenGL程序框架</w:delText>
        </w:r>
      </w:del>
      <w:ins w:id="68" w:author="高百川" w:date="2023-04-18T00:11:00Z">
        <w:r w:rsidR="00BF4E91">
          <w:rPr>
            <w:rFonts w:ascii="宋体" w:eastAsia="宋体" w:hAnsi="宋体" w:hint="eastAsia"/>
            <w:sz w:val="24"/>
            <w:szCs w:val="24"/>
          </w:rPr>
          <w:t>可视化系统架构设计</w:t>
        </w:r>
      </w:ins>
    </w:p>
    <w:p w14:paraId="0B212EED" w14:textId="71B07853" w:rsidR="00082CEF" w:rsidRDefault="00FA4588" w:rsidP="00082CEF">
      <w:pPr>
        <w:spacing w:line="360" w:lineRule="auto"/>
        <w:rPr>
          <w:rFonts w:ascii="宋体" w:eastAsia="宋体" w:hAnsi="宋体"/>
          <w:sz w:val="24"/>
          <w:szCs w:val="24"/>
        </w:rPr>
      </w:pPr>
      <w:r>
        <w:rPr>
          <w:rFonts w:ascii="宋体" w:eastAsia="宋体" w:hAnsi="宋体" w:hint="eastAsia"/>
          <w:sz w:val="24"/>
          <w:szCs w:val="24"/>
        </w:rPr>
        <w:t>（这一节干脆</w:t>
      </w:r>
      <w:proofErr w:type="gramStart"/>
      <w:r>
        <w:rPr>
          <w:rFonts w:ascii="宋体" w:eastAsia="宋体" w:hAnsi="宋体" w:hint="eastAsia"/>
          <w:sz w:val="24"/>
          <w:szCs w:val="24"/>
        </w:rPr>
        <w:t>不</w:t>
      </w:r>
      <w:proofErr w:type="gramEnd"/>
      <w:r>
        <w:rPr>
          <w:rFonts w:ascii="宋体" w:eastAsia="宋体" w:hAnsi="宋体" w:hint="eastAsia"/>
          <w:sz w:val="24"/>
          <w:szCs w:val="24"/>
        </w:rPr>
        <w:t>要子标题了，就</w:t>
      </w:r>
      <w:r w:rsidR="0007453B">
        <w:rPr>
          <w:rFonts w:ascii="宋体" w:eastAsia="宋体" w:hAnsi="宋体" w:hint="eastAsia"/>
          <w:sz w:val="24"/>
          <w:szCs w:val="24"/>
        </w:rPr>
        <w:t>“</w:t>
      </w:r>
      <w:r w:rsidR="0007453B">
        <w:rPr>
          <w:rFonts w:ascii="宋体" w:eastAsia="宋体" w:hAnsi="宋体"/>
          <w:sz w:val="24"/>
          <w:szCs w:val="24"/>
        </w:rPr>
        <w:t>4</w:t>
      </w:r>
      <w:r w:rsidR="0007453B">
        <w:rPr>
          <w:rFonts w:ascii="宋体" w:eastAsia="宋体" w:hAnsi="宋体" w:hint="eastAsia"/>
          <w:sz w:val="24"/>
          <w:szCs w:val="24"/>
        </w:rPr>
        <w:t>.</w:t>
      </w:r>
      <w:r w:rsidR="0007453B">
        <w:rPr>
          <w:rFonts w:ascii="宋体" w:eastAsia="宋体" w:hAnsi="宋体"/>
          <w:sz w:val="24"/>
          <w:szCs w:val="24"/>
        </w:rPr>
        <w:t xml:space="preserve">2 </w:t>
      </w:r>
      <w:r w:rsidR="0007453B">
        <w:rPr>
          <w:rFonts w:ascii="宋体" w:eastAsia="宋体" w:hAnsi="宋体" w:hint="eastAsia"/>
          <w:sz w:val="24"/>
          <w:szCs w:val="24"/>
        </w:rPr>
        <w:t>OpenGL程序框架”然后在这下面把所有的OpenGL的框架和Win</w:t>
      </w:r>
      <w:r w:rsidR="0007453B">
        <w:rPr>
          <w:rFonts w:ascii="宋体" w:eastAsia="宋体" w:hAnsi="宋体"/>
          <w:sz w:val="24"/>
          <w:szCs w:val="24"/>
        </w:rPr>
        <w:t>32</w:t>
      </w:r>
      <w:r w:rsidR="0007453B">
        <w:rPr>
          <w:rFonts w:ascii="宋体" w:eastAsia="宋体" w:hAnsi="宋体" w:hint="eastAsia"/>
          <w:sz w:val="24"/>
          <w:szCs w:val="24"/>
        </w:rPr>
        <w:t>的框架写清楚</w:t>
      </w:r>
      <w:r w:rsidR="00320358">
        <w:rPr>
          <w:rFonts w:ascii="宋体" w:eastAsia="宋体" w:hAnsi="宋体" w:hint="eastAsia"/>
          <w:sz w:val="24"/>
          <w:szCs w:val="24"/>
        </w:rPr>
        <w:t>,而且就讲C++的部分</w:t>
      </w:r>
      <w:r>
        <w:rPr>
          <w:rFonts w:ascii="宋体" w:eastAsia="宋体" w:hAnsi="宋体" w:hint="eastAsia"/>
          <w:sz w:val="24"/>
          <w:szCs w:val="24"/>
        </w:rPr>
        <w:t>）</w:t>
      </w:r>
    </w:p>
    <w:p w14:paraId="1311F06C" w14:textId="0C9EF277" w:rsidR="00082CEF" w:rsidRPr="002C7E06" w:rsidRDefault="00082CEF" w:rsidP="00082CEF">
      <w:pPr>
        <w:spacing w:line="360" w:lineRule="auto"/>
        <w:rPr>
          <w:rFonts w:ascii="宋体" w:eastAsia="宋体" w:hAnsi="宋体"/>
          <w:sz w:val="24"/>
          <w:szCs w:val="24"/>
          <w:highlight w:val="cyan"/>
        </w:rPr>
      </w:pPr>
      <w:r>
        <w:rPr>
          <w:rFonts w:ascii="宋体" w:eastAsia="宋体" w:hAnsi="宋体"/>
          <w:sz w:val="24"/>
          <w:szCs w:val="24"/>
        </w:rPr>
        <w:t xml:space="preserve">  </w:t>
      </w:r>
      <w:r w:rsidR="007451CB" w:rsidRPr="002C7E06">
        <w:rPr>
          <w:rFonts w:ascii="宋体" w:eastAsia="宋体" w:hAnsi="宋体"/>
          <w:sz w:val="24"/>
          <w:szCs w:val="24"/>
          <w:highlight w:val="cyan"/>
        </w:rPr>
        <w:t>4</w:t>
      </w:r>
      <w:r w:rsidRPr="002C7E06">
        <w:rPr>
          <w:rFonts w:ascii="宋体" w:eastAsia="宋体" w:hAnsi="宋体" w:hint="eastAsia"/>
          <w:sz w:val="24"/>
          <w:szCs w:val="24"/>
          <w:highlight w:val="cyan"/>
        </w:rPr>
        <w:t>.</w:t>
      </w:r>
      <w:r w:rsidR="00663026" w:rsidRPr="002C7E06">
        <w:rPr>
          <w:rFonts w:ascii="宋体" w:eastAsia="宋体" w:hAnsi="宋体"/>
          <w:sz w:val="24"/>
          <w:szCs w:val="24"/>
          <w:highlight w:val="cyan"/>
        </w:rPr>
        <w:t>2</w:t>
      </w:r>
      <w:r w:rsidRPr="002C7E06">
        <w:rPr>
          <w:rFonts w:ascii="宋体" w:eastAsia="宋体" w:hAnsi="宋体" w:hint="eastAsia"/>
          <w:sz w:val="24"/>
          <w:szCs w:val="24"/>
          <w:highlight w:val="cyan"/>
        </w:rPr>
        <w:t>.</w:t>
      </w:r>
      <w:r w:rsidRPr="002C7E06">
        <w:rPr>
          <w:rFonts w:ascii="宋体" w:eastAsia="宋体" w:hAnsi="宋体"/>
          <w:sz w:val="24"/>
          <w:szCs w:val="24"/>
          <w:highlight w:val="cyan"/>
        </w:rPr>
        <w:t xml:space="preserve">1 </w:t>
      </w:r>
      <w:r w:rsidRPr="002C7E06">
        <w:rPr>
          <w:rFonts w:ascii="宋体" w:eastAsia="宋体" w:hAnsi="宋体" w:hint="eastAsia"/>
          <w:sz w:val="24"/>
          <w:szCs w:val="24"/>
          <w:highlight w:val="cyan"/>
        </w:rPr>
        <w:t>OpenGL程序框架</w:t>
      </w:r>
    </w:p>
    <w:p w14:paraId="32412D29" w14:textId="480AC3CF" w:rsidR="00082CEF" w:rsidRPr="002C7E06" w:rsidRDefault="00082CEF" w:rsidP="00082CEF">
      <w:pPr>
        <w:spacing w:line="360" w:lineRule="auto"/>
        <w:rPr>
          <w:rFonts w:ascii="宋体" w:eastAsia="宋体" w:hAnsi="宋体"/>
          <w:sz w:val="24"/>
          <w:szCs w:val="24"/>
          <w:highlight w:val="cyan"/>
        </w:rPr>
      </w:pPr>
      <w:r w:rsidRPr="002C7E06">
        <w:rPr>
          <w:rFonts w:ascii="宋体" w:eastAsia="宋体" w:hAnsi="宋体" w:hint="eastAsia"/>
          <w:sz w:val="24"/>
          <w:szCs w:val="24"/>
          <w:highlight w:val="cyan"/>
        </w:rPr>
        <w:t xml:space="preserve"> </w:t>
      </w:r>
      <w:r w:rsidRPr="002C7E06">
        <w:rPr>
          <w:rFonts w:ascii="宋体" w:eastAsia="宋体" w:hAnsi="宋体"/>
          <w:sz w:val="24"/>
          <w:szCs w:val="24"/>
          <w:highlight w:val="cyan"/>
        </w:rPr>
        <w:t xml:space="preserve"> </w:t>
      </w:r>
      <w:r w:rsidR="007451CB" w:rsidRPr="002C7E06">
        <w:rPr>
          <w:rFonts w:ascii="宋体" w:eastAsia="宋体" w:hAnsi="宋体"/>
          <w:sz w:val="24"/>
          <w:szCs w:val="24"/>
          <w:highlight w:val="cyan"/>
        </w:rPr>
        <w:t>4</w:t>
      </w:r>
      <w:r w:rsidRPr="002C7E06">
        <w:rPr>
          <w:rFonts w:ascii="宋体" w:eastAsia="宋体" w:hAnsi="宋体" w:hint="eastAsia"/>
          <w:sz w:val="24"/>
          <w:szCs w:val="24"/>
          <w:highlight w:val="cyan"/>
        </w:rPr>
        <w:t>.</w:t>
      </w:r>
      <w:r w:rsidR="00663026" w:rsidRPr="002C7E06">
        <w:rPr>
          <w:rFonts w:ascii="宋体" w:eastAsia="宋体" w:hAnsi="宋体"/>
          <w:sz w:val="24"/>
          <w:szCs w:val="24"/>
          <w:highlight w:val="cyan"/>
        </w:rPr>
        <w:t>2</w:t>
      </w:r>
      <w:r w:rsidRPr="002C7E06">
        <w:rPr>
          <w:rFonts w:ascii="宋体" w:eastAsia="宋体" w:hAnsi="宋体" w:hint="eastAsia"/>
          <w:sz w:val="24"/>
          <w:szCs w:val="24"/>
          <w:highlight w:val="cyan"/>
        </w:rPr>
        <w:t>.</w:t>
      </w:r>
      <w:r w:rsidRPr="002C7E06">
        <w:rPr>
          <w:rFonts w:ascii="宋体" w:eastAsia="宋体" w:hAnsi="宋体"/>
          <w:sz w:val="24"/>
          <w:szCs w:val="24"/>
          <w:highlight w:val="cyan"/>
        </w:rPr>
        <w:t>2 win32</w:t>
      </w:r>
      <w:r w:rsidRPr="002C7E06">
        <w:rPr>
          <w:rFonts w:ascii="宋体" w:eastAsia="宋体" w:hAnsi="宋体" w:hint="eastAsia"/>
          <w:sz w:val="24"/>
          <w:szCs w:val="24"/>
          <w:highlight w:val="cyan"/>
        </w:rPr>
        <w:t>程序</w:t>
      </w:r>
      <w:r w:rsidRPr="002C7E06">
        <w:rPr>
          <w:rFonts w:ascii="宋体" w:eastAsia="宋体" w:hAnsi="宋体"/>
          <w:sz w:val="24"/>
          <w:szCs w:val="24"/>
          <w:highlight w:val="cyan"/>
        </w:rPr>
        <w:t>下的OpenGL绘图环境</w:t>
      </w:r>
      <w:r w:rsidR="00FA4588" w:rsidRPr="002C7E06">
        <w:rPr>
          <w:rFonts w:ascii="宋体" w:eastAsia="宋体" w:hAnsi="宋体" w:hint="eastAsia"/>
          <w:sz w:val="24"/>
          <w:szCs w:val="24"/>
          <w:highlight w:val="cyan"/>
        </w:rPr>
        <w:t xml:space="preserve"> </w:t>
      </w:r>
    </w:p>
    <w:p w14:paraId="6A7DC059" w14:textId="5407E1BF" w:rsidR="00082CEF" w:rsidRDefault="00082CEF" w:rsidP="00343E25">
      <w:pPr>
        <w:spacing w:line="360" w:lineRule="auto"/>
        <w:rPr>
          <w:rFonts w:ascii="宋体" w:eastAsia="宋体" w:hAnsi="宋体"/>
          <w:sz w:val="24"/>
          <w:szCs w:val="24"/>
        </w:rPr>
      </w:pPr>
      <w:r w:rsidRPr="002C7E06">
        <w:rPr>
          <w:rFonts w:ascii="宋体" w:eastAsia="宋体" w:hAnsi="宋体"/>
          <w:sz w:val="24"/>
          <w:szCs w:val="24"/>
          <w:highlight w:val="cyan"/>
        </w:rPr>
        <w:t xml:space="preserve">  </w:t>
      </w:r>
      <w:r w:rsidR="007451CB" w:rsidRPr="002C7E06">
        <w:rPr>
          <w:rFonts w:ascii="宋体" w:eastAsia="宋体" w:hAnsi="宋体"/>
          <w:sz w:val="24"/>
          <w:szCs w:val="24"/>
          <w:highlight w:val="cyan"/>
        </w:rPr>
        <w:t>4</w:t>
      </w:r>
      <w:r w:rsidRPr="002C7E06">
        <w:rPr>
          <w:rFonts w:ascii="宋体" w:eastAsia="宋体" w:hAnsi="宋体" w:hint="eastAsia"/>
          <w:sz w:val="24"/>
          <w:szCs w:val="24"/>
          <w:highlight w:val="cyan"/>
        </w:rPr>
        <w:t>.</w:t>
      </w:r>
      <w:r w:rsidR="00663026" w:rsidRPr="002C7E06">
        <w:rPr>
          <w:rFonts w:ascii="宋体" w:eastAsia="宋体" w:hAnsi="宋体"/>
          <w:sz w:val="24"/>
          <w:szCs w:val="24"/>
          <w:highlight w:val="cyan"/>
        </w:rPr>
        <w:t>2</w:t>
      </w:r>
      <w:r w:rsidRPr="002C7E06">
        <w:rPr>
          <w:rFonts w:ascii="宋体" w:eastAsia="宋体" w:hAnsi="宋体" w:hint="eastAsia"/>
          <w:sz w:val="24"/>
          <w:szCs w:val="24"/>
          <w:highlight w:val="cyan"/>
        </w:rPr>
        <w:t>.</w:t>
      </w:r>
      <w:r w:rsidRPr="002C7E06">
        <w:rPr>
          <w:rFonts w:ascii="宋体" w:eastAsia="宋体" w:hAnsi="宋体"/>
          <w:sz w:val="24"/>
          <w:szCs w:val="24"/>
          <w:highlight w:val="cyan"/>
        </w:rPr>
        <w:t xml:space="preserve">3 </w:t>
      </w:r>
      <w:r w:rsidRPr="002C7E06">
        <w:rPr>
          <w:rFonts w:ascii="宋体" w:eastAsia="宋体" w:hAnsi="宋体" w:hint="eastAsia"/>
          <w:sz w:val="24"/>
          <w:szCs w:val="24"/>
          <w:highlight w:val="cyan"/>
        </w:rPr>
        <w:t>计算着色器</w:t>
      </w:r>
      <w:r w:rsidR="00206058" w:rsidRPr="002C7E06">
        <w:rPr>
          <w:rFonts w:ascii="宋体" w:eastAsia="宋体" w:hAnsi="宋体" w:hint="eastAsia"/>
          <w:sz w:val="24"/>
          <w:szCs w:val="24"/>
          <w:highlight w:val="cyan"/>
        </w:rPr>
        <w:t>（考虑移到</w:t>
      </w:r>
      <w:r w:rsidR="00206058" w:rsidRPr="002C7E06">
        <w:rPr>
          <w:rFonts w:ascii="宋体" w:eastAsia="宋体" w:hAnsi="宋体"/>
          <w:sz w:val="24"/>
          <w:szCs w:val="24"/>
          <w:highlight w:val="cyan"/>
        </w:rPr>
        <w:t>3</w:t>
      </w:r>
      <w:r w:rsidR="00206058" w:rsidRPr="002C7E06">
        <w:rPr>
          <w:rFonts w:ascii="宋体" w:eastAsia="宋体" w:hAnsi="宋体" w:hint="eastAsia"/>
          <w:sz w:val="24"/>
          <w:szCs w:val="24"/>
          <w:highlight w:val="cyan"/>
        </w:rPr>
        <w:t>.</w:t>
      </w:r>
      <w:r w:rsidR="00206058" w:rsidRPr="002C7E06">
        <w:rPr>
          <w:rFonts w:ascii="宋体" w:eastAsia="宋体" w:hAnsi="宋体"/>
          <w:sz w:val="24"/>
          <w:szCs w:val="24"/>
          <w:highlight w:val="cyan"/>
        </w:rPr>
        <w:t>4</w:t>
      </w:r>
      <w:r w:rsidR="00206058" w:rsidRPr="002C7E06">
        <w:rPr>
          <w:rFonts w:ascii="宋体" w:eastAsia="宋体" w:hAnsi="宋体" w:hint="eastAsia"/>
          <w:sz w:val="24"/>
          <w:szCs w:val="24"/>
          <w:highlight w:val="cyan"/>
        </w:rPr>
        <w:t>节）</w:t>
      </w:r>
    </w:p>
    <w:p w14:paraId="615C49C1" w14:textId="41B0E6F1" w:rsidR="002C7E06" w:rsidRDefault="002C7E06" w:rsidP="00343E25">
      <w:pPr>
        <w:spacing w:line="360" w:lineRule="auto"/>
        <w:rPr>
          <w:rFonts w:ascii="宋体" w:eastAsia="宋体" w:hAnsi="宋体"/>
          <w:sz w:val="24"/>
          <w:szCs w:val="24"/>
        </w:rPr>
      </w:pPr>
      <w:r>
        <w:rPr>
          <w:rFonts w:ascii="宋体" w:eastAsia="宋体" w:hAnsi="宋体" w:hint="eastAsia"/>
          <w:sz w:val="24"/>
          <w:szCs w:val="24"/>
          <w:highlight w:val="cyan"/>
        </w:rPr>
        <w:t>（这几个标题都不要了，计算</w:t>
      </w:r>
      <w:proofErr w:type="gramStart"/>
      <w:r>
        <w:rPr>
          <w:rFonts w:ascii="宋体" w:eastAsia="宋体" w:hAnsi="宋体" w:hint="eastAsia"/>
          <w:sz w:val="24"/>
          <w:szCs w:val="24"/>
          <w:highlight w:val="cyan"/>
        </w:rPr>
        <w:t>着色器移到</w:t>
      </w:r>
      <w:proofErr w:type="gramEnd"/>
      <w:r>
        <w:rPr>
          <w:rFonts w:ascii="宋体" w:eastAsia="宋体" w:hAnsi="宋体" w:hint="eastAsia"/>
          <w:sz w:val="24"/>
          <w:szCs w:val="24"/>
          <w:highlight w:val="cyan"/>
        </w:rPr>
        <w:t>3</w:t>
      </w:r>
      <w:r w:rsidR="004226A0">
        <w:rPr>
          <w:rFonts w:ascii="宋体" w:eastAsia="宋体" w:hAnsi="宋体" w:hint="eastAsia"/>
          <w:sz w:val="24"/>
          <w:szCs w:val="24"/>
          <w:highlight w:val="cyan"/>
        </w:rPr>
        <w:t>.</w:t>
      </w:r>
      <w:r w:rsidR="004226A0">
        <w:rPr>
          <w:rFonts w:ascii="宋体" w:eastAsia="宋体" w:hAnsi="宋体"/>
          <w:sz w:val="24"/>
          <w:szCs w:val="24"/>
          <w:highlight w:val="cyan"/>
        </w:rPr>
        <w:t>4</w:t>
      </w:r>
      <w:r>
        <w:rPr>
          <w:rFonts w:ascii="宋体" w:eastAsia="宋体" w:hAnsi="宋体" w:hint="eastAsia"/>
          <w:sz w:val="24"/>
          <w:szCs w:val="24"/>
          <w:highlight w:val="cyan"/>
        </w:rPr>
        <w:t>）</w:t>
      </w:r>
    </w:p>
    <w:p w14:paraId="2EA1FD5E" w14:textId="7FE9E53B" w:rsidR="00DF6D8C" w:rsidRDefault="00312DFF" w:rsidP="00343E25">
      <w:pPr>
        <w:spacing w:line="360" w:lineRule="auto"/>
        <w:rPr>
          <w:rFonts w:ascii="宋体" w:eastAsia="宋体" w:hAnsi="宋体"/>
          <w:sz w:val="24"/>
          <w:szCs w:val="24"/>
        </w:rPr>
      </w:pPr>
      <w:r>
        <w:rPr>
          <w:rFonts w:ascii="宋体" w:eastAsia="宋体" w:hAnsi="宋体"/>
          <w:sz w:val="24"/>
          <w:szCs w:val="24"/>
        </w:rPr>
        <w:t>4</w:t>
      </w:r>
      <w:r w:rsidR="00DF6D8C">
        <w:rPr>
          <w:rFonts w:ascii="宋体" w:eastAsia="宋体" w:hAnsi="宋体" w:hint="eastAsia"/>
          <w:sz w:val="24"/>
          <w:szCs w:val="24"/>
        </w:rPr>
        <w:t>.</w:t>
      </w:r>
      <w:r w:rsidR="005E407D">
        <w:rPr>
          <w:rFonts w:ascii="宋体" w:eastAsia="宋体" w:hAnsi="宋体"/>
          <w:sz w:val="24"/>
          <w:szCs w:val="24"/>
        </w:rPr>
        <w:t>3</w:t>
      </w:r>
      <w:r w:rsidR="00DF6D8C">
        <w:rPr>
          <w:rFonts w:ascii="宋体" w:eastAsia="宋体" w:hAnsi="宋体"/>
          <w:sz w:val="24"/>
          <w:szCs w:val="24"/>
        </w:rPr>
        <w:t xml:space="preserve"> </w:t>
      </w:r>
      <w:r w:rsidR="00DF6D8C">
        <w:rPr>
          <w:rFonts w:ascii="宋体" w:eastAsia="宋体" w:hAnsi="宋体" w:hint="eastAsia"/>
          <w:sz w:val="24"/>
          <w:szCs w:val="24"/>
        </w:rPr>
        <w:t>基于OpenGL的可视化系统开发</w:t>
      </w:r>
    </w:p>
    <w:p w14:paraId="5B0D2C81" w14:textId="26DC9097" w:rsidR="00DF6D8C" w:rsidRDefault="00DF6D8C" w:rsidP="00343E25">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312DFF">
        <w:rPr>
          <w:rFonts w:ascii="宋体" w:eastAsia="宋体" w:hAnsi="宋体"/>
          <w:sz w:val="24"/>
          <w:szCs w:val="24"/>
        </w:rPr>
        <w:t>4</w:t>
      </w:r>
      <w:r>
        <w:rPr>
          <w:rFonts w:ascii="宋体" w:eastAsia="宋体" w:hAnsi="宋体" w:hint="eastAsia"/>
          <w:sz w:val="24"/>
          <w:szCs w:val="24"/>
        </w:rPr>
        <w:t>.</w:t>
      </w:r>
      <w:r w:rsidR="005E407D">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界面</w:t>
      </w:r>
      <w:r w:rsidR="00953EC1">
        <w:rPr>
          <w:rFonts w:ascii="宋体" w:eastAsia="宋体" w:hAnsi="宋体" w:hint="eastAsia"/>
          <w:sz w:val="24"/>
          <w:szCs w:val="24"/>
        </w:rPr>
        <w:t>设计</w:t>
      </w:r>
    </w:p>
    <w:p w14:paraId="2008D74C" w14:textId="7F263F93" w:rsidR="004A6691" w:rsidRDefault="004A6691" w:rsidP="00343E25">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312DFF">
        <w:rPr>
          <w:rFonts w:ascii="宋体" w:eastAsia="宋体" w:hAnsi="宋体"/>
          <w:sz w:val="24"/>
          <w:szCs w:val="24"/>
        </w:rPr>
        <w:t>4</w:t>
      </w:r>
      <w:r>
        <w:rPr>
          <w:rFonts w:ascii="宋体" w:eastAsia="宋体" w:hAnsi="宋体" w:hint="eastAsia"/>
          <w:sz w:val="24"/>
          <w:szCs w:val="24"/>
        </w:rPr>
        <w:t>.</w:t>
      </w:r>
      <w:r w:rsidR="005E407D">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数据的产生与读取</w:t>
      </w:r>
    </w:p>
    <w:p w14:paraId="3B611A2C" w14:textId="20D0B33E" w:rsidR="001E2A76" w:rsidRDefault="001E2A76" w:rsidP="00343E25">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312DFF">
        <w:rPr>
          <w:rFonts w:ascii="宋体" w:eastAsia="宋体" w:hAnsi="宋体"/>
          <w:sz w:val="24"/>
          <w:szCs w:val="24"/>
        </w:rPr>
        <w:t>4</w:t>
      </w:r>
      <w:r>
        <w:rPr>
          <w:rFonts w:ascii="宋体" w:eastAsia="宋体" w:hAnsi="宋体" w:hint="eastAsia"/>
          <w:sz w:val="24"/>
          <w:szCs w:val="24"/>
        </w:rPr>
        <w:t>.</w:t>
      </w:r>
      <w:r w:rsidR="005E407D">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3 </w:t>
      </w:r>
      <w:r>
        <w:rPr>
          <w:rFonts w:ascii="宋体" w:eastAsia="宋体" w:hAnsi="宋体" w:hint="eastAsia"/>
          <w:sz w:val="24"/>
          <w:szCs w:val="24"/>
        </w:rPr>
        <w:t>可视化功能的实现</w:t>
      </w:r>
      <w:r w:rsidR="001E1A2E">
        <w:rPr>
          <w:rFonts w:ascii="宋体" w:eastAsia="宋体" w:hAnsi="宋体" w:hint="eastAsia"/>
          <w:sz w:val="24"/>
          <w:szCs w:val="24"/>
        </w:rPr>
        <w:t>（这一节</w:t>
      </w:r>
      <w:r w:rsidR="00F62F2E">
        <w:rPr>
          <w:rFonts w:ascii="宋体" w:eastAsia="宋体" w:hAnsi="宋体" w:hint="eastAsia"/>
          <w:sz w:val="24"/>
          <w:szCs w:val="24"/>
        </w:rPr>
        <w:t>就把可以动态地显示拓扑优化迭代过程的那个功能写一下，不然直接去掉这一节，没有多少内容可以写，如果写变换那些东西</w:t>
      </w:r>
      <w:proofErr w:type="gramStart"/>
      <w:r w:rsidR="00F62F2E">
        <w:rPr>
          <w:rFonts w:ascii="宋体" w:eastAsia="宋体" w:hAnsi="宋体" w:hint="eastAsia"/>
          <w:sz w:val="24"/>
          <w:szCs w:val="24"/>
        </w:rPr>
        <w:t>太</w:t>
      </w:r>
      <w:proofErr w:type="gramEnd"/>
      <w:r w:rsidR="00F62F2E">
        <w:rPr>
          <w:rFonts w:ascii="宋体" w:eastAsia="宋体" w:hAnsi="宋体" w:hint="eastAsia"/>
          <w:sz w:val="24"/>
          <w:szCs w:val="24"/>
        </w:rPr>
        <w:t>基础，写可视化实现的话又会和前面重复。</w:t>
      </w:r>
      <w:r w:rsidR="001E1A2E">
        <w:rPr>
          <w:rFonts w:ascii="宋体" w:eastAsia="宋体" w:hAnsi="宋体" w:hint="eastAsia"/>
          <w:sz w:val="24"/>
          <w:szCs w:val="24"/>
        </w:rPr>
        <w:t>）</w:t>
      </w:r>
    </w:p>
    <w:p w14:paraId="5CC1FA13" w14:textId="3AAF3A15" w:rsidR="001E2A76" w:rsidRDefault="001700F9" w:rsidP="00343E25">
      <w:pPr>
        <w:spacing w:line="360" w:lineRule="auto"/>
        <w:rPr>
          <w:rFonts w:ascii="宋体" w:eastAsia="宋体" w:hAnsi="宋体"/>
          <w:sz w:val="24"/>
          <w:szCs w:val="24"/>
        </w:rPr>
      </w:pPr>
      <w:r>
        <w:rPr>
          <w:rFonts w:ascii="宋体" w:eastAsia="宋体" w:hAnsi="宋体"/>
          <w:sz w:val="24"/>
          <w:szCs w:val="24"/>
        </w:rPr>
        <w:t>4</w:t>
      </w:r>
      <w:r w:rsidR="003A4AC8">
        <w:rPr>
          <w:rFonts w:ascii="宋体" w:eastAsia="宋体" w:hAnsi="宋体" w:hint="eastAsia"/>
          <w:sz w:val="24"/>
          <w:szCs w:val="24"/>
        </w:rPr>
        <w:t>.</w:t>
      </w:r>
      <w:r w:rsidR="005E407D">
        <w:rPr>
          <w:rFonts w:ascii="宋体" w:eastAsia="宋体" w:hAnsi="宋体"/>
          <w:sz w:val="24"/>
          <w:szCs w:val="24"/>
        </w:rPr>
        <w:t xml:space="preserve">4 </w:t>
      </w:r>
      <w:r w:rsidR="005E407D">
        <w:rPr>
          <w:rFonts w:ascii="宋体" w:eastAsia="宋体" w:hAnsi="宋体" w:hint="eastAsia"/>
          <w:sz w:val="24"/>
          <w:szCs w:val="24"/>
        </w:rPr>
        <w:t>本章小结</w:t>
      </w:r>
    </w:p>
    <w:p w14:paraId="6DD80806" w14:textId="60361DFA" w:rsidR="00A41115" w:rsidRPr="00E50566" w:rsidRDefault="00A41115" w:rsidP="00343E25">
      <w:pPr>
        <w:spacing w:line="360" w:lineRule="auto"/>
        <w:rPr>
          <w:rFonts w:ascii="宋体" w:eastAsia="宋体" w:hAnsi="宋体"/>
          <w:sz w:val="24"/>
          <w:szCs w:val="24"/>
        </w:rPr>
      </w:pPr>
    </w:p>
    <w:p w14:paraId="5A5782F8" w14:textId="77777777" w:rsidR="00C81814" w:rsidRDefault="00C81814" w:rsidP="00343E25">
      <w:pPr>
        <w:spacing w:line="360" w:lineRule="auto"/>
        <w:rPr>
          <w:rFonts w:ascii="宋体" w:eastAsia="宋体" w:hAnsi="宋体"/>
          <w:sz w:val="24"/>
          <w:szCs w:val="24"/>
        </w:rPr>
      </w:pPr>
    </w:p>
    <w:p w14:paraId="72DB5035" w14:textId="2A91081F" w:rsidR="00C81814" w:rsidRPr="00343E25" w:rsidRDefault="00C81814" w:rsidP="00343E25">
      <w:pPr>
        <w:spacing w:line="360" w:lineRule="auto"/>
        <w:rPr>
          <w:rFonts w:ascii="宋体" w:eastAsia="宋体" w:hAnsi="宋体"/>
          <w:sz w:val="24"/>
          <w:szCs w:val="24"/>
        </w:rPr>
      </w:pPr>
      <w:r>
        <w:rPr>
          <w:rFonts w:ascii="宋体" w:eastAsia="宋体" w:hAnsi="宋体" w:hint="eastAsia"/>
          <w:sz w:val="24"/>
          <w:szCs w:val="24"/>
        </w:rPr>
        <w:t>第</w:t>
      </w:r>
      <w:r w:rsidR="00AC6D79">
        <w:rPr>
          <w:rFonts w:ascii="宋体" w:eastAsia="宋体" w:hAnsi="宋体" w:hint="eastAsia"/>
          <w:sz w:val="24"/>
          <w:szCs w:val="24"/>
        </w:rPr>
        <w:t>五</w:t>
      </w:r>
      <w:r>
        <w:rPr>
          <w:rFonts w:ascii="宋体" w:eastAsia="宋体" w:hAnsi="宋体" w:hint="eastAsia"/>
          <w:sz w:val="24"/>
          <w:szCs w:val="24"/>
        </w:rPr>
        <w:t>章 结论与展望</w:t>
      </w:r>
    </w:p>
    <w:sectPr w:rsidR="00C81814" w:rsidRPr="00343E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4DA51" w14:textId="77777777" w:rsidR="001C508E" w:rsidRDefault="001C508E" w:rsidP="003E0498">
      <w:r>
        <w:separator/>
      </w:r>
    </w:p>
  </w:endnote>
  <w:endnote w:type="continuationSeparator" w:id="0">
    <w:p w14:paraId="1BE943E1" w14:textId="77777777" w:rsidR="001C508E" w:rsidRDefault="001C508E" w:rsidP="003E0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BFB53" w14:textId="77777777" w:rsidR="001C508E" w:rsidRDefault="001C508E" w:rsidP="003E0498">
      <w:r>
        <w:separator/>
      </w:r>
    </w:p>
  </w:footnote>
  <w:footnote w:type="continuationSeparator" w:id="0">
    <w:p w14:paraId="342D01A6" w14:textId="77777777" w:rsidR="001C508E" w:rsidRDefault="001C508E" w:rsidP="003E049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高百川">
    <w15:presenceInfo w15:providerId="Windows Live" w15:userId="f9499fdaf01223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0E4"/>
    <w:rsid w:val="00056E60"/>
    <w:rsid w:val="0007453B"/>
    <w:rsid w:val="00082CEF"/>
    <w:rsid w:val="000F49BC"/>
    <w:rsid w:val="000F63A6"/>
    <w:rsid w:val="00113EB7"/>
    <w:rsid w:val="001326E2"/>
    <w:rsid w:val="00151E51"/>
    <w:rsid w:val="00164BF6"/>
    <w:rsid w:val="0016720A"/>
    <w:rsid w:val="001700F9"/>
    <w:rsid w:val="00177878"/>
    <w:rsid w:val="001A5C0E"/>
    <w:rsid w:val="001C508E"/>
    <w:rsid w:val="001D4DB9"/>
    <w:rsid w:val="001E1A2E"/>
    <w:rsid w:val="001E2A76"/>
    <w:rsid w:val="001E59DB"/>
    <w:rsid w:val="001F5A45"/>
    <w:rsid w:val="00206058"/>
    <w:rsid w:val="002061BD"/>
    <w:rsid w:val="00223470"/>
    <w:rsid w:val="002612C2"/>
    <w:rsid w:val="00291CFD"/>
    <w:rsid w:val="002B23F1"/>
    <w:rsid w:val="002C1BE1"/>
    <w:rsid w:val="002C7E06"/>
    <w:rsid w:val="002E0C96"/>
    <w:rsid w:val="002F7926"/>
    <w:rsid w:val="003004C7"/>
    <w:rsid w:val="00305918"/>
    <w:rsid w:val="00312DFF"/>
    <w:rsid w:val="00320358"/>
    <w:rsid w:val="00343E25"/>
    <w:rsid w:val="00382426"/>
    <w:rsid w:val="003932BE"/>
    <w:rsid w:val="003A4AC8"/>
    <w:rsid w:val="003B2E11"/>
    <w:rsid w:val="003C71D8"/>
    <w:rsid w:val="003D2A2B"/>
    <w:rsid w:val="003E0498"/>
    <w:rsid w:val="004226A0"/>
    <w:rsid w:val="00431650"/>
    <w:rsid w:val="00435FFE"/>
    <w:rsid w:val="00453C76"/>
    <w:rsid w:val="00456D2E"/>
    <w:rsid w:val="00490DCF"/>
    <w:rsid w:val="004A2F71"/>
    <w:rsid w:val="004A6691"/>
    <w:rsid w:val="004B056E"/>
    <w:rsid w:val="004C2123"/>
    <w:rsid w:val="004C2505"/>
    <w:rsid w:val="004E5DAA"/>
    <w:rsid w:val="0052197A"/>
    <w:rsid w:val="005253CE"/>
    <w:rsid w:val="005318C2"/>
    <w:rsid w:val="00594A2A"/>
    <w:rsid w:val="005B771C"/>
    <w:rsid w:val="005C543C"/>
    <w:rsid w:val="005E407D"/>
    <w:rsid w:val="0061120F"/>
    <w:rsid w:val="006164B1"/>
    <w:rsid w:val="00625FF8"/>
    <w:rsid w:val="006411CA"/>
    <w:rsid w:val="0066116A"/>
    <w:rsid w:val="00663026"/>
    <w:rsid w:val="00667CF7"/>
    <w:rsid w:val="00687A6F"/>
    <w:rsid w:val="00691243"/>
    <w:rsid w:val="00696229"/>
    <w:rsid w:val="006F00C6"/>
    <w:rsid w:val="007451CB"/>
    <w:rsid w:val="00754283"/>
    <w:rsid w:val="00756836"/>
    <w:rsid w:val="00775856"/>
    <w:rsid w:val="0077729E"/>
    <w:rsid w:val="00790FB3"/>
    <w:rsid w:val="007B45F8"/>
    <w:rsid w:val="007C07C7"/>
    <w:rsid w:val="007C1289"/>
    <w:rsid w:val="00805853"/>
    <w:rsid w:val="00821824"/>
    <w:rsid w:val="0084041A"/>
    <w:rsid w:val="00867CB2"/>
    <w:rsid w:val="00887301"/>
    <w:rsid w:val="008C3AFE"/>
    <w:rsid w:val="008F6E05"/>
    <w:rsid w:val="00930D5C"/>
    <w:rsid w:val="00953EC1"/>
    <w:rsid w:val="009B3C79"/>
    <w:rsid w:val="009C5197"/>
    <w:rsid w:val="009F0FA2"/>
    <w:rsid w:val="00A10B22"/>
    <w:rsid w:val="00A117FD"/>
    <w:rsid w:val="00A3169E"/>
    <w:rsid w:val="00A32023"/>
    <w:rsid w:val="00A41115"/>
    <w:rsid w:val="00A46DDF"/>
    <w:rsid w:val="00A71F10"/>
    <w:rsid w:val="00A92C3D"/>
    <w:rsid w:val="00AA5905"/>
    <w:rsid w:val="00AB6C69"/>
    <w:rsid w:val="00AC0A35"/>
    <w:rsid w:val="00AC6D79"/>
    <w:rsid w:val="00AE71F4"/>
    <w:rsid w:val="00B03DC3"/>
    <w:rsid w:val="00B157F7"/>
    <w:rsid w:val="00B42033"/>
    <w:rsid w:val="00B46E14"/>
    <w:rsid w:val="00B670D0"/>
    <w:rsid w:val="00BE33C5"/>
    <w:rsid w:val="00BF4E91"/>
    <w:rsid w:val="00C03DDF"/>
    <w:rsid w:val="00C37793"/>
    <w:rsid w:val="00C720A4"/>
    <w:rsid w:val="00C752C5"/>
    <w:rsid w:val="00C80A9F"/>
    <w:rsid w:val="00C81814"/>
    <w:rsid w:val="00D00CE0"/>
    <w:rsid w:val="00D01865"/>
    <w:rsid w:val="00D034BF"/>
    <w:rsid w:val="00D07D53"/>
    <w:rsid w:val="00D57D2D"/>
    <w:rsid w:val="00D6726C"/>
    <w:rsid w:val="00D800E4"/>
    <w:rsid w:val="00D96E10"/>
    <w:rsid w:val="00DA7E81"/>
    <w:rsid w:val="00DB2E3A"/>
    <w:rsid w:val="00DD7672"/>
    <w:rsid w:val="00DF3540"/>
    <w:rsid w:val="00DF6D8C"/>
    <w:rsid w:val="00E024B3"/>
    <w:rsid w:val="00E041C3"/>
    <w:rsid w:val="00E1194C"/>
    <w:rsid w:val="00E12396"/>
    <w:rsid w:val="00E32A47"/>
    <w:rsid w:val="00E372CA"/>
    <w:rsid w:val="00E44177"/>
    <w:rsid w:val="00E50566"/>
    <w:rsid w:val="00E602FC"/>
    <w:rsid w:val="00EC35F6"/>
    <w:rsid w:val="00EF5B76"/>
    <w:rsid w:val="00F4185A"/>
    <w:rsid w:val="00F62F2E"/>
    <w:rsid w:val="00F76197"/>
    <w:rsid w:val="00F821E1"/>
    <w:rsid w:val="00FA4588"/>
    <w:rsid w:val="00FA77B7"/>
    <w:rsid w:val="00FB0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8E779"/>
  <w15:chartTrackingRefBased/>
  <w15:docId w15:val="{276A72C1-B330-4B4D-9731-30EADB02E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82CE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049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0498"/>
    <w:rPr>
      <w:sz w:val="18"/>
      <w:szCs w:val="18"/>
    </w:rPr>
  </w:style>
  <w:style w:type="paragraph" w:styleId="a5">
    <w:name w:val="footer"/>
    <w:basedOn w:val="a"/>
    <w:link w:val="a6"/>
    <w:uiPriority w:val="99"/>
    <w:unhideWhenUsed/>
    <w:rsid w:val="003E0498"/>
    <w:pPr>
      <w:tabs>
        <w:tab w:val="center" w:pos="4153"/>
        <w:tab w:val="right" w:pos="8306"/>
      </w:tabs>
      <w:snapToGrid w:val="0"/>
      <w:jc w:val="left"/>
    </w:pPr>
    <w:rPr>
      <w:sz w:val="18"/>
      <w:szCs w:val="18"/>
    </w:rPr>
  </w:style>
  <w:style w:type="character" w:customStyle="1" w:styleId="a6">
    <w:name w:val="页脚 字符"/>
    <w:basedOn w:val="a0"/>
    <w:link w:val="a5"/>
    <w:uiPriority w:val="99"/>
    <w:rsid w:val="003E04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65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218</Words>
  <Characters>1249</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小龙</dc:creator>
  <cp:keywords/>
  <dc:description/>
  <cp:lastModifiedBy>高百川</cp:lastModifiedBy>
  <cp:revision>141</cp:revision>
  <dcterms:created xsi:type="dcterms:W3CDTF">2023-04-10T12:55:00Z</dcterms:created>
  <dcterms:modified xsi:type="dcterms:W3CDTF">2023-04-17T16:13:00Z</dcterms:modified>
</cp:coreProperties>
</file>